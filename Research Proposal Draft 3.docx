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5366E" w14:textId="48E42B50" w:rsidR="00997039" w:rsidRPr="007C0F05" w:rsidRDefault="00997039" w:rsidP="001578CB">
      <w:pPr>
        <w:pStyle w:val="Heading2"/>
        <w:keepNext w:val="0"/>
        <w:keepLines w:val="0"/>
        <w:widowControl w:val="0"/>
        <w:spacing w:line="360" w:lineRule="auto"/>
        <w:contextualSpacing/>
        <w:jc w:val="center"/>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Proposal</w:t>
      </w:r>
    </w:p>
    <w:p w14:paraId="745E8256" w14:textId="77777777" w:rsidR="00997039" w:rsidRPr="007C0F05" w:rsidRDefault="00997039" w:rsidP="001578CB">
      <w:pPr>
        <w:widowControl w:val="0"/>
        <w:spacing w:line="360" w:lineRule="auto"/>
        <w:contextualSpacing/>
        <w:rPr>
          <w:rFonts w:ascii="Times New Roman" w:hAnsi="Times New Roman" w:cs="Times New Roman"/>
          <w:sz w:val="24"/>
          <w:szCs w:val="24"/>
        </w:rPr>
      </w:pPr>
    </w:p>
    <w:p w14:paraId="6F32A432" w14:textId="77777777" w:rsidR="002177D5" w:rsidRPr="007C0F05" w:rsidRDefault="00E87367"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Research Title</w:t>
      </w:r>
    </w:p>
    <w:p w14:paraId="76F65747" w14:textId="2946C90C" w:rsidR="00075AF5" w:rsidRDefault="00FE6EF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The Design and</w:t>
      </w:r>
      <w:r w:rsidR="009F1123" w:rsidRPr="007C0F05">
        <w:rPr>
          <w:rFonts w:ascii="Times New Roman" w:hAnsi="Times New Roman" w:cs="Times New Roman"/>
          <w:b w:val="0"/>
          <w:color w:val="000000"/>
          <w:sz w:val="24"/>
          <w:szCs w:val="24"/>
          <w:shd w:val="clear" w:color="auto" w:fill="FFFFFF"/>
        </w:rPr>
        <w:t xml:space="preserve"> Development of</w:t>
      </w:r>
      <w:r w:rsidR="00AA5D44" w:rsidRPr="007C0F05">
        <w:rPr>
          <w:rFonts w:ascii="Times New Roman" w:hAnsi="Times New Roman" w:cs="Times New Roman"/>
          <w:b w:val="0"/>
          <w:color w:val="000000"/>
          <w:sz w:val="24"/>
          <w:szCs w:val="24"/>
          <w:shd w:val="clear" w:color="auto" w:fill="FFFFFF"/>
        </w:rPr>
        <w:t xml:space="preserve"> </w:t>
      </w:r>
      <w:r w:rsidR="009F1123" w:rsidRPr="007C0F05">
        <w:rPr>
          <w:rFonts w:ascii="Times New Roman" w:hAnsi="Times New Roman" w:cs="Times New Roman"/>
          <w:b w:val="0"/>
          <w:color w:val="000000"/>
          <w:sz w:val="24"/>
          <w:szCs w:val="24"/>
          <w:shd w:val="clear" w:color="auto" w:fill="FFFFFF"/>
        </w:rPr>
        <w:t>a</w:t>
      </w:r>
      <w:r w:rsidR="006B3DEC" w:rsidRPr="007C0F05">
        <w:rPr>
          <w:rFonts w:ascii="Times New Roman" w:hAnsi="Times New Roman" w:cs="Times New Roman"/>
          <w:b w:val="0"/>
          <w:color w:val="000000"/>
          <w:sz w:val="24"/>
          <w:szCs w:val="24"/>
          <w:shd w:val="clear" w:color="auto" w:fill="FFFFFF"/>
        </w:rPr>
        <w:t xml:space="preserve"> sp</w:t>
      </w:r>
      <w:r w:rsidR="008A5C3C" w:rsidRPr="007C0F05">
        <w:rPr>
          <w:rFonts w:ascii="Times New Roman" w:hAnsi="Times New Roman" w:cs="Times New Roman"/>
          <w:b w:val="0"/>
          <w:color w:val="000000"/>
          <w:sz w:val="24"/>
          <w:szCs w:val="24"/>
          <w:shd w:val="clear" w:color="auto" w:fill="FFFFFF"/>
        </w:rPr>
        <w:t>orts stadium</w:t>
      </w:r>
      <w:r w:rsidR="00E87367" w:rsidRPr="007C0F05">
        <w:rPr>
          <w:rFonts w:ascii="Times New Roman" w:hAnsi="Times New Roman" w:cs="Times New Roman"/>
          <w:b w:val="0"/>
          <w:color w:val="000000"/>
          <w:sz w:val="24"/>
          <w:szCs w:val="24"/>
          <w:shd w:val="clear" w:color="auto" w:fill="FFFFFF"/>
        </w:rPr>
        <w:t xml:space="preserve"> monitoring and management system </w:t>
      </w:r>
      <w:r w:rsidR="009F1123" w:rsidRPr="007C0F05">
        <w:rPr>
          <w:rFonts w:ascii="Times New Roman" w:hAnsi="Times New Roman" w:cs="Times New Roman"/>
          <w:b w:val="0"/>
          <w:color w:val="000000"/>
          <w:sz w:val="24"/>
          <w:szCs w:val="24"/>
          <w:shd w:val="clear" w:color="auto" w:fill="FFFFFF"/>
        </w:rPr>
        <w:t xml:space="preserve">to </w:t>
      </w:r>
      <w:r w:rsidR="00E87367" w:rsidRPr="007C0F05">
        <w:rPr>
          <w:rFonts w:ascii="Times New Roman" w:hAnsi="Times New Roman" w:cs="Times New Roman"/>
          <w:b w:val="0"/>
          <w:color w:val="000000"/>
          <w:sz w:val="24"/>
          <w:szCs w:val="24"/>
          <w:shd w:val="clear" w:color="auto" w:fill="FFFFFF"/>
        </w:rPr>
        <w:t>provid</w:t>
      </w:r>
      <w:r w:rsidR="009F1123" w:rsidRPr="007C0F05">
        <w:rPr>
          <w:rFonts w:ascii="Times New Roman" w:hAnsi="Times New Roman" w:cs="Times New Roman"/>
          <w:b w:val="0"/>
          <w:color w:val="000000"/>
          <w:sz w:val="24"/>
          <w:szCs w:val="24"/>
          <w:shd w:val="clear" w:color="auto" w:fill="FFFFFF"/>
        </w:rPr>
        <w:t>e</w:t>
      </w:r>
      <w:r w:rsidR="00E87367" w:rsidRPr="007C0F05">
        <w:rPr>
          <w:rFonts w:ascii="Times New Roman" w:hAnsi="Times New Roman" w:cs="Times New Roman"/>
          <w:b w:val="0"/>
          <w:color w:val="000000"/>
          <w:sz w:val="24"/>
          <w:szCs w:val="24"/>
          <w:shd w:val="clear" w:color="auto" w:fill="FFFFFF"/>
        </w:rPr>
        <w:t xml:space="preserve"> early threat detection and prevention of</w:t>
      </w:r>
      <w:r w:rsidR="00C37D3B">
        <w:rPr>
          <w:rFonts w:ascii="Times New Roman" w:hAnsi="Times New Roman" w:cs="Times New Roman"/>
          <w:b w:val="0"/>
          <w:color w:val="000000"/>
          <w:sz w:val="24"/>
          <w:szCs w:val="24"/>
          <w:shd w:val="clear" w:color="auto" w:fill="FFFFFF"/>
        </w:rPr>
        <w:t xml:space="preserve"> </w:t>
      </w:r>
      <w:r w:rsidR="00747D14">
        <w:rPr>
          <w:rFonts w:ascii="Times New Roman" w:hAnsi="Times New Roman" w:cs="Times New Roman"/>
          <w:b w:val="0"/>
          <w:color w:val="000000"/>
          <w:sz w:val="24"/>
          <w:szCs w:val="24"/>
          <w:shd w:val="clear" w:color="auto" w:fill="FFFFFF"/>
        </w:rPr>
        <w:t xml:space="preserve">cyber </w:t>
      </w:r>
      <w:r w:rsidR="00C37D3B">
        <w:rPr>
          <w:rFonts w:ascii="Times New Roman" w:hAnsi="Times New Roman" w:cs="Times New Roman"/>
          <w:b w:val="0"/>
          <w:color w:val="000000"/>
          <w:sz w:val="24"/>
          <w:szCs w:val="24"/>
          <w:shd w:val="clear" w:color="auto" w:fill="FFFFFF"/>
        </w:rPr>
        <w:t>threats to</w:t>
      </w:r>
      <w:r w:rsidR="00E87367" w:rsidRPr="007C0F05">
        <w:rPr>
          <w:rFonts w:ascii="Times New Roman" w:hAnsi="Times New Roman" w:cs="Times New Roman"/>
          <w:b w:val="0"/>
          <w:color w:val="000000"/>
          <w:sz w:val="24"/>
          <w:szCs w:val="24"/>
          <w:shd w:val="clear" w:color="auto" w:fill="FFFFFF"/>
        </w:rPr>
        <w:t xml:space="preserve"> </w:t>
      </w:r>
      <w:r w:rsidR="004C1E1D">
        <w:rPr>
          <w:rFonts w:ascii="Times New Roman" w:hAnsi="Times New Roman" w:cs="Times New Roman"/>
          <w:b w:val="0"/>
          <w:color w:val="000000"/>
          <w:sz w:val="24"/>
          <w:szCs w:val="24"/>
          <w:shd w:val="clear" w:color="auto" w:fill="FFFFFF"/>
        </w:rPr>
        <w:t>C</w:t>
      </w:r>
      <w:r w:rsidR="00F84C48" w:rsidRPr="007C0F05">
        <w:rPr>
          <w:rFonts w:ascii="Times New Roman" w:hAnsi="Times New Roman" w:cs="Times New Roman"/>
          <w:b w:val="0"/>
          <w:color w:val="000000"/>
          <w:sz w:val="24"/>
          <w:szCs w:val="24"/>
          <w:shd w:val="clear" w:color="auto" w:fill="FFFFFF"/>
        </w:rPr>
        <w:t>yber</w:t>
      </w:r>
      <w:r w:rsidR="004C1E1D">
        <w:rPr>
          <w:rFonts w:ascii="Times New Roman" w:hAnsi="Times New Roman" w:cs="Times New Roman"/>
          <w:b w:val="0"/>
          <w:color w:val="000000"/>
          <w:sz w:val="24"/>
          <w:szCs w:val="24"/>
          <w:shd w:val="clear" w:color="auto" w:fill="FFFFFF"/>
        </w:rPr>
        <w:t xml:space="preserve"> P</w:t>
      </w:r>
      <w:r w:rsidR="008A5C3C" w:rsidRPr="007C0F05">
        <w:rPr>
          <w:rFonts w:ascii="Times New Roman" w:hAnsi="Times New Roman" w:cs="Times New Roman"/>
          <w:b w:val="0"/>
          <w:color w:val="000000"/>
          <w:sz w:val="24"/>
          <w:szCs w:val="24"/>
          <w:shd w:val="clear" w:color="auto" w:fill="FFFFFF"/>
        </w:rPr>
        <w:t xml:space="preserve">hysical </w:t>
      </w:r>
      <w:r w:rsidR="004C1E1D">
        <w:rPr>
          <w:rFonts w:ascii="Times New Roman" w:hAnsi="Times New Roman" w:cs="Times New Roman"/>
          <w:b w:val="0"/>
          <w:color w:val="000000"/>
          <w:sz w:val="24"/>
          <w:szCs w:val="24"/>
          <w:shd w:val="clear" w:color="auto" w:fill="FFFFFF"/>
        </w:rPr>
        <w:t>S</w:t>
      </w:r>
      <w:r w:rsidR="008A5C3C" w:rsidRPr="007C0F05">
        <w:rPr>
          <w:rFonts w:ascii="Times New Roman" w:hAnsi="Times New Roman" w:cs="Times New Roman"/>
          <w:b w:val="0"/>
          <w:color w:val="000000"/>
          <w:sz w:val="24"/>
          <w:szCs w:val="24"/>
          <w:shd w:val="clear" w:color="auto" w:fill="FFFFFF"/>
        </w:rPr>
        <w:t>ystems (CPS)</w:t>
      </w:r>
      <w:r w:rsidR="00600A88" w:rsidRPr="007C0F05">
        <w:rPr>
          <w:rFonts w:ascii="Times New Roman" w:hAnsi="Times New Roman" w:cs="Times New Roman"/>
          <w:b w:val="0"/>
          <w:color w:val="000000"/>
          <w:sz w:val="24"/>
          <w:szCs w:val="24"/>
          <w:shd w:val="clear" w:color="auto" w:fill="FFFFFF"/>
        </w:rPr>
        <w:t>.</w:t>
      </w:r>
    </w:p>
    <w:p w14:paraId="3984D408" w14:textId="77777777" w:rsidR="00AB55DC" w:rsidRDefault="00AB55DC"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p>
    <w:p w14:paraId="68838D71" w14:textId="2128E924" w:rsidR="00071B29" w:rsidRPr="00075AF5" w:rsidRDefault="00071B29"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sz w:val="24"/>
          <w:szCs w:val="24"/>
        </w:rPr>
        <w:t>Supervisors</w:t>
      </w:r>
    </w:p>
    <w:p w14:paraId="19D61FB7" w14:textId="77777777" w:rsidR="00EB7AF5" w:rsidRPr="007C0F05" w:rsidRDefault="000C3668"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First Supervisor:</w:t>
      </w:r>
      <w:r w:rsidR="00EB7AF5" w:rsidRPr="007C0F05">
        <w:rPr>
          <w:rFonts w:ascii="Times New Roman" w:hAnsi="Times New Roman" w:cs="Times New Roman"/>
          <w:sz w:val="24"/>
          <w:szCs w:val="24"/>
        </w:rPr>
        <w:t xml:space="preserve"> </w:t>
      </w:r>
      <w:r w:rsidRPr="007C0F05">
        <w:rPr>
          <w:rFonts w:ascii="Times New Roman" w:hAnsi="Times New Roman" w:cs="Times New Roman"/>
          <w:sz w:val="24"/>
          <w:szCs w:val="24"/>
        </w:rPr>
        <w:t>Cathryn Peoples</w:t>
      </w:r>
    </w:p>
    <w:p w14:paraId="468B6607" w14:textId="617C20D4" w:rsidR="00AE028B" w:rsidRPr="007C0F05" w:rsidRDefault="00EB7AF5" w:rsidP="001578CB">
      <w:pPr>
        <w:pStyle w:val="ListParagraph"/>
        <w:widowControl w:val="0"/>
        <w:numPr>
          <w:ilvl w:val="0"/>
          <w:numId w:val="2"/>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0C3668" w:rsidRPr="007C0F05">
        <w:rPr>
          <w:rFonts w:ascii="Times New Roman" w:hAnsi="Times New Roman" w:cs="Times New Roman"/>
          <w:sz w:val="24"/>
          <w:szCs w:val="24"/>
        </w:rPr>
        <w:t>econd Supervisor:</w:t>
      </w:r>
      <w:r w:rsidRPr="007C0F05">
        <w:rPr>
          <w:rFonts w:ascii="Times New Roman" w:hAnsi="Times New Roman" w:cs="Times New Roman"/>
          <w:sz w:val="24"/>
          <w:szCs w:val="24"/>
        </w:rPr>
        <w:t xml:space="preserve"> </w:t>
      </w:r>
      <w:r w:rsidR="000C3668" w:rsidRPr="007C0F05">
        <w:rPr>
          <w:rFonts w:ascii="Times New Roman" w:hAnsi="Times New Roman" w:cs="Times New Roman"/>
          <w:sz w:val="24"/>
          <w:szCs w:val="24"/>
        </w:rPr>
        <w:t xml:space="preserve">Doug Millward </w:t>
      </w:r>
    </w:p>
    <w:p w14:paraId="720456AE" w14:textId="77777777" w:rsidR="00FC6A14" w:rsidRPr="007C0F05" w:rsidRDefault="00FC6A14" w:rsidP="001578CB">
      <w:pPr>
        <w:pStyle w:val="ListParagraph"/>
        <w:widowControl w:val="0"/>
        <w:spacing w:line="360" w:lineRule="auto"/>
        <w:rPr>
          <w:rFonts w:ascii="Times New Roman" w:hAnsi="Times New Roman" w:cs="Times New Roman"/>
          <w:sz w:val="24"/>
          <w:szCs w:val="24"/>
        </w:rPr>
      </w:pPr>
    </w:p>
    <w:p w14:paraId="6DACF29A" w14:textId="44B22540" w:rsidR="00C016FB" w:rsidRPr="00D013DC" w:rsidRDefault="0013766B"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Background</w:t>
      </w:r>
    </w:p>
    <w:p w14:paraId="0E5C9D0F" w14:textId="2917EBF8" w:rsidR="00EE7A97" w:rsidRDefault="008C0E69"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Currently</w:t>
      </w:r>
      <w:r w:rsidR="004C1E1D">
        <w:rPr>
          <w:rFonts w:ascii="Times New Roman" w:hAnsi="Times New Roman" w:cs="Times New Roman"/>
          <w:sz w:val="24"/>
          <w:szCs w:val="24"/>
        </w:rPr>
        <w:t>,</w:t>
      </w:r>
      <w:r w:rsidR="00E0211A">
        <w:rPr>
          <w:rFonts w:ascii="Times New Roman" w:hAnsi="Times New Roman" w:cs="Times New Roman"/>
          <w:sz w:val="24"/>
          <w:szCs w:val="24"/>
        </w:rPr>
        <w:t xml:space="preserve"> there exists risks to data confidentiality, integrity and availability (CIA) and to human life within sports stadiums</w:t>
      </w:r>
      <w:r w:rsidR="001359FF">
        <w:rPr>
          <w:rFonts w:ascii="Times New Roman" w:hAnsi="Times New Roman" w:cs="Times New Roman"/>
          <w:sz w:val="24"/>
          <w:szCs w:val="24"/>
        </w:rPr>
        <w:t xml:space="preserve"> (Benslimane, 2022</w:t>
      </w:r>
      <w:r w:rsidR="00632B44">
        <w:rPr>
          <w:rFonts w:ascii="Times New Roman" w:hAnsi="Times New Roman" w:cs="Times New Roman"/>
          <w:sz w:val="24"/>
          <w:szCs w:val="24"/>
        </w:rPr>
        <w:t>;</w:t>
      </w:r>
      <w:r w:rsidR="0011031A">
        <w:rPr>
          <w:rFonts w:ascii="Times New Roman" w:hAnsi="Times New Roman" w:cs="Times New Roman"/>
          <w:sz w:val="24"/>
          <w:szCs w:val="24"/>
        </w:rPr>
        <w:t xml:space="preserve"> </w:t>
      </w:r>
      <w:r w:rsidR="00632B44">
        <w:rPr>
          <w:rFonts w:ascii="Times New Roman" w:hAnsi="Times New Roman" w:cs="Times New Roman"/>
          <w:sz w:val="24"/>
          <w:szCs w:val="24"/>
        </w:rPr>
        <w:t xml:space="preserve">Wan et al. </w:t>
      </w:r>
      <w:r w:rsidR="00E62D04" w:rsidRPr="007C0F05">
        <w:rPr>
          <w:rFonts w:ascii="Times New Roman" w:hAnsi="Times New Roman" w:cs="Times New Roman"/>
          <w:sz w:val="24"/>
          <w:szCs w:val="24"/>
        </w:rPr>
        <w:t>2021)</w:t>
      </w:r>
      <w:r w:rsidR="00E0211A">
        <w:rPr>
          <w:rFonts w:ascii="Times New Roman" w:hAnsi="Times New Roman" w:cs="Times New Roman"/>
          <w:sz w:val="24"/>
          <w:szCs w:val="24"/>
        </w:rPr>
        <w:t xml:space="preserve">.  </w:t>
      </w:r>
      <w:r w:rsidR="00F33D82">
        <w:rPr>
          <w:rFonts w:ascii="Times New Roman" w:hAnsi="Times New Roman" w:cs="Times New Roman"/>
          <w:sz w:val="24"/>
          <w:szCs w:val="24"/>
        </w:rPr>
        <w:t>Internet of Things (</w:t>
      </w:r>
      <w:r w:rsidR="00EE7A97" w:rsidRPr="007C0F05">
        <w:rPr>
          <w:rFonts w:ascii="Times New Roman" w:hAnsi="Times New Roman" w:cs="Times New Roman"/>
          <w:sz w:val="24"/>
          <w:szCs w:val="24"/>
        </w:rPr>
        <w:t>IoT</w:t>
      </w:r>
      <w:r w:rsidR="00F33D82">
        <w:rPr>
          <w:rFonts w:ascii="Times New Roman" w:hAnsi="Times New Roman" w:cs="Times New Roman"/>
          <w:sz w:val="24"/>
          <w:szCs w:val="24"/>
        </w:rPr>
        <w:t>)</w:t>
      </w:r>
      <w:r w:rsidR="00EC46D8">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connected devices are growing in numbers </w:t>
      </w:r>
      <w:r w:rsidR="00732D87" w:rsidRPr="007C0F05">
        <w:rPr>
          <w:rFonts w:ascii="Times New Roman" w:hAnsi="Times New Roman" w:cs="Times New Roman"/>
          <w:sz w:val="24"/>
          <w:szCs w:val="24"/>
        </w:rPr>
        <w:t>globally</w:t>
      </w:r>
      <w:r w:rsidR="00EE7A97" w:rsidRPr="007C0F05">
        <w:rPr>
          <w:rFonts w:ascii="Times New Roman" w:hAnsi="Times New Roman" w:cs="Times New Roman"/>
          <w:sz w:val="24"/>
          <w:szCs w:val="24"/>
        </w:rPr>
        <w:t>, however the security measures</w:t>
      </w:r>
      <w:r w:rsidR="00BF1B1A">
        <w:rPr>
          <w:rFonts w:ascii="Times New Roman" w:hAnsi="Times New Roman" w:cs="Times New Roman"/>
          <w:sz w:val="24"/>
          <w:szCs w:val="24"/>
        </w:rPr>
        <w:t xml:space="preserve"> in sports stadiums</w:t>
      </w:r>
      <w:r w:rsidR="00EE7A97" w:rsidRPr="007C0F05">
        <w:rPr>
          <w:rFonts w:ascii="Times New Roman" w:hAnsi="Times New Roman" w:cs="Times New Roman"/>
          <w:sz w:val="24"/>
          <w:szCs w:val="24"/>
        </w:rPr>
        <w:t xml:space="preserve"> in which to protect them are not keeping pace</w:t>
      </w:r>
      <w:r w:rsidR="00FD078B">
        <w:rPr>
          <w:rFonts w:ascii="Times New Roman" w:hAnsi="Times New Roman" w:cs="Times New Roman"/>
          <w:sz w:val="24"/>
          <w:szCs w:val="24"/>
        </w:rPr>
        <w:t xml:space="preserve"> (</w:t>
      </w:r>
      <w:r w:rsidR="003A03C4">
        <w:rPr>
          <w:rFonts w:ascii="Times New Roman" w:hAnsi="Times New Roman" w:cs="Times New Roman"/>
          <w:sz w:val="24"/>
          <w:szCs w:val="24"/>
        </w:rPr>
        <w:t>Baker, 2020)</w:t>
      </w:r>
      <w:r w:rsidR="00EE7A97" w:rsidRPr="007C0F05">
        <w:rPr>
          <w:rFonts w:ascii="Times New Roman" w:hAnsi="Times New Roman" w:cs="Times New Roman"/>
          <w:sz w:val="24"/>
          <w:szCs w:val="24"/>
        </w:rPr>
        <w:t>.  Manufacturers and sports organisations are producing these effective and efficient devices,</w:t>
      </w:r>
      <w:r w:rsidR="00973AC7">
        <w:rPr>
          <w:rFonts w:ascii="Times New Roman" w:hAnsi="Times New Roman" w:cs="Times New Roman"/>
          <w:sz w:val="24"/>
          <w:szCs w:val="24"/>
        </w:rPr>
        <w:t xml:space="preserve"> including CCTV</w:t>
      </w:r>
      <w:r w:rsidR="00390A59">
        <w:rPr>
          <w:rFonts w:ascii="Times New Roman" w:hAnsi="Times New Roman" w:cs="Times New Roman"/>
          <w:sz w:val="24"/>
          <w:szCs w:val="24"/>
        </w:rPr>
        <w:t xml:space="preserve"> cameras</w:t>
      </w:r>
      <w:r w:rsidR="00214C99">
        <w:rPr>
          <w:rFonts w:ascii="Times New Roman" w:hAnsi="Times New Roman" w:cs="Times New Roman"/>
          <w:sz w:val="24"/>
          <w:szCs w:val="24"/>
        </w:rPr>
        <w:t>,</w:t>
      </w:r>
      <w:r w:rsidR="00EE7A97" w:rsidRPr="007C0F05">
        <w:rPr>
          <w:rFonts w:ascii="Times New Roman" w:hAnsi="Times New Roman" w:cs="Times New Roman"/>
          <w:sz w:val="24"/>
          <w:szCs w:val="24"/>
        </w:rPr>
        <w:t xml:space="preserve"> </w:t>
      </w:r>
      <w:r w:rsidR="005771A9">
        <w:rPr>
          <w:rFonts w:ascii="Times New Roman" w:hAnsi="Times New Roman" w:cs="Times New Roman"/>
          <w:sz w:val="24"/>
          <w:szCs w:val="24"/>
        </w:rPr>
        <w:t xml:space="preserve">access control systems, and alarm systems, </w:t>
      </w:r>
      <w:r w:rsidR="00EE7A97" w:rsidRPr="007C0F05">
        <w:rPr>
          <w:rFonts w:ascii="Times New Roman" w:hAnsi="Times New Roman" w:cs="Times New Roman"/>
          <w:sz w:val="24"/>
          <w:szCs w:val="24"/>
        </w:rPr>
        <w:t>without having sufficient foresight to the consequences of them being breached.  In a sports stadium, where many people gather, the</w:t>
      </w:r>
      <w:r w:rsidR="00FF34DD">
        <w:rPr>
          <w:rFonts w:ascii="Times New Roman" w:hAnsi="Times New Roman" w:cs="Times New Roman"/>
          <w:sz w:val="24"/>
          <w:szCs w:val="24"/>
        </w:rPr>
        <w:t xml:space="preserve"> results could be devastating.</w:t>
      </w:r>
      <w:r w:rsidR="00B96628">
        <w:rPr>
          <w:rFonts w:ascii="Times New Roman" w:hAnsi="Times New Roman" w:cs="Times New Roman"/>
          <w:sz w:val="24"/>
          <w:szCs w:val="24"/>
        </w:rPr>
        <w:t xml:space="preserve">  </w:t>
      </w:r>
      <w:r w:rsidR="00137E6E">
        <w:rPr>
          <w:rFonts w:ascii="Times New Roman" w:hAnsi="Times New Roman" w:cs="Times New Roman"/>
          <w:sz w:val="24"/>
          <w:szCs w:val="24"/>
        </w:rPr>
        <w:t>B</w:t>
      </w:r>
      <w:r w:rsidR="003645A1">
        <w:rPr>
          <w:rFonts w:ascii="Times New Roman" w:hAnsi="Times New Roman" w:cs="Times New Roman"/>
          <w:sz w:val="24"/>
          <w:szCs w:val="24"/>
        </w:rPr>
        <w:t xml:space="preserve">reached </w:t>
      </w:r>
      <w:r w:rsidR="00137E6E">
        <w:rPr>
          <w:rFonts w:ascii="Times New Roman" w:hAnsi="Times New Roman" w:cs="Times New Roman"/>
          <w:sz w:val="24"/>
          <w:szCs w:val="24"/>
        </w:rPr>
        <w:t xml:space="preserve">devices </w:t>
      </w:r>
      <w:r w:rsidR="003815F3">
        <w:rPr>
          <w:rFonts w:ascii="Times New Roman" w:hAnsi="Times New Roman" w:cs="Times New Roman"/>
          <w:sz w:val="24"/>
          <w:szCs w:val="24"/>
        </w:rPr>
        <w:t xml:space="preserve">could be </w:t>
      </w:r>
      <w:r w:rsidR="004A670B">
        <w:rPr>
          <w:rFonts w:ascii="Times New Roman" w:hAnsi="Times New Roman" w:cs="Times New Roman"/>
          <w:sz w:val="24"/>
          <w:szCs w:val="24"/>
        </w:rPr>
        <w:t xml:space="preserve">maliciously </w:t>
      </w:r>
      <w:r w:rsidR="001B06FB">
        <w:rPr>
          <w:rFonts w:ascii="Times New Roman" w:hAnsi="Times New Roman" w:cs="Times New Roman"/>
          <w:sz w:val="24"/>
          <w:szCs w:val="24"/>
        </w:rPr>
        <w:t xml:space="preserve">used to lure crowds into danger, </w:t>
      </w:r>
      <w:r w:rsidR="00780CE3">
        <w:rPr>
          <w:rFonts w:ascii="Times New Roman" w:hAnsi="Times New Roman" w:cs="Times New Roman"/>
          <w:sz w:val="24"/>
          <w:szCs w:val="24"/>
        </w:rPr>
        <w:t xml:space="preserve">unauthorised access to </w:t>
      </w:r>
      <w:r w:rsidR="00704595">
        <w:rPr>
          <w:rFonts w:ascii="Times New Roman" w:hAnsi="Times New Roman" w:cs="Times New Roman"/>
          <w:sz w:val="24"/>
          <w:szCs w:val="24"/>
        </w:rPr>
        <w:t xml:space="preserve">turnstiles could </w:t>
      </w:r>
      <w:r w:rsidR="00180BB3">
        <w:rPr>
          <w:rFonts w:ascii="Times New Roman" w:hAnsi="Times New Roman" w:cs="Times New Roman"/>
          <w:sz w:val="24"/>
          <w:szCs w:val="24"/>
        </w:rPr>
        <w:t xml:space="preserve">result in them </w:t>
      </w:r>
      <w:r w:rsidR="00704595">
        <w:rPr>
          <w:rFonts w:ascii="Times New Roman" w:hAnsi="Times New Roman" w:cs="Times New Roman"/>
          <w:sz w:val="24"/>
          <w:szCs w:val="24"/>
        </w:rPr>
        <w:t>be</w:t>
      </w:r>
      <w:r w:rsidR="00180BB3">
        <w:rPr>
          <w:rFonts w:ascii="Times New Roman" w:hAnsi="Times New Roman" w:cs="Times New Roman"/>
          <w:sz w:val="24"/>
          <w:szCs w:val="24"/>
        </w:rPr>
        <w:t>ing</w:t>
      </w:r>
      <w:r w:rsidR="00704595">
        <w:rPr>
          <w:rFonts w:ascii="Times New Roman" w:hAnsi="Times New Roman" w:cs="Times New Roman"/>
          <w:sz w:val="24"/>
          <w:szCs w:val="24"/>
        </w:rPr>
        <w:t xml:space="preserve"> locked</w:t>
      </w:r>
      <w:r w:rsidR="00F82E01">
        <w:rPr>
          <w:rFonts w:ascii="Times New Roman" w:hAnsi="Times New Roman" w:cs="Times New Roman"/>
          <w:sz w:val="24"/>
          <w:szCs w:val="24"/>
        </w:rPr>
        <w:t xml:space="preserve">, keeping </w:t>
      </w:r>
      <w:r w:rsidR="00DB508C">
        <w:rPr>
          <w:rFonts w:ascii="Times New Roman" w:hAnsi="Times New Roman" w:cs="Times New Roman"/>
          <w:sz w:val="24"/>
          <w:szCs w:val="24"/>
        </w:rPr>
        <w:t>patrons</w:t>
      </w:r>
      <w:r w:rsidR="004D5EBF">
        <w:rPr>
          <w:rFonts w:ascii="Times New Roman" w:hAnsi="Times New Roman" w:cs="Times New Roman"/>
          <w:sz w:val="24"/>
          <w:szCs w:val="24"/>
        </w:rPr>
        <w:t xml:space="preserve"> </w:t>
      </w:r>
      <w:r w:rsidR="00F83A56">
        <w:rPr>
          <w:rFonts w:ascii="Times New Roman" w:hAnsi="Times New Roman" w:cs="Times New Roman"/>
          <w:sz w:val="24"/>
          <w:szCs w:val="24"/>
        </w:rPr>
        <w:t xml:space="preserve">in a </w:t>
      </w:r>
      <w:r w:rsidR="004D5EBF">
        <w:rPr>
          <w:rFonts w:ascii="Times New Roman" w:hAnsi="Times New Roman" w:cs="Times New Roman"/>
          <w:sz w:val="24"/>
          <w:szCs w:val="24"/>
        </w:rPr>
        <w:t>bottle necked area</w:t>
      </w:r>
      <w:r w:rsidR="003852E8">
        <w:rPr>
          <w:rFonts w:ascii="Times New Roman" w:hAnsi="Times New Roman" w:cs="Times New Roman"/>
          <w:sz w:val="24"/>
          <w:szCs w:val="24"/>
        </w:rPr>
        <w:t>,</w:t>
      </w:r>
      <w:r w:rsidR="00E95A4F">
        <w:rPr>
          <w:rFonts w:ascii="Times New Roman" w:hAnsi="Times New Roman" w:cs="Times New Roman"/>
          <w:sz w:val="24"/>
          <w:szCs w:val="24"/>
        </w:rPr>
        <w:t xml:space="preserve"> making it easi</w:t>
      </w:r>
      <w:r w:rsidR="00B75D27">
        <w:rPr>
          <w:rFonts w:ascii="Times New Roman" w:hAnsi="Times New Roman" w:cs="Times New Roman"/>
          <w:sz w:val="24"/>
          <w:szCs w:val="24"/>
        </w:rPr>
        <w:t xml:space="preserve">er to launch a </w:t>
      </w:r>
      <w:r w:rsidR="001879A3">
        <w:rPr>
          <w:rFonts w:ascii="Times New Roman" w:hAnsi="Times New Roman" w:cs="Times New Roman"/>
          <w:sz w:val="24"/>
          <w:szCs w:val="24"/>
        </w:rPr>
        <w:t xml:space="preserve">subsequent </w:t>
      </w:r>
      <w:r w:rsidR="00B75D27">
        <w:rPr>
          <w:rFonts w:ascii="Times New Roman" w:hAnsi="Times New Roman" w:cs="Times New Roman"/>
          <w:sz w:val="24"/>
          <w:szCs w:val="24"/>
        </w:rPr>
        <w:t>terrorist attack</w:t>
      </w:r>
      <w:r w:rsidR="00A705AC">
        <w:rPr>
          <w:rFonts w:ascii="Times New Roman" w:hAnsi="Times New Roman" w:cs="Times New Roman"/>
          <w:sz w:val="24"/>
          <w:szCs w:val="24"/>
        </w:rPr>
        <w:t>.  V</w:t>
      </w:r>
      <w:r w:rsidR="007A35F4">
        <w:rPr>
          <w:rFonts w:ascii="Times New Roman" w:hAnsi="Times New Roman" w:cs="Times New Roman"/>
          <w:sz w:val="24"/>
          <w:szCs w:val="24"/>
        </w:rPr>
        <w:t>ideo board</w:t>
      </w:r>
      <w:r w:rsidR="00C17A7B">
        <w:rPr>
          <w:rFonts w:ascii="Times New Roman" w:hAnsi="Times New Roman" w:cs="Times New Roman"/>
          <w:sz w:val="24"/>
          <w:szCs w:val="24"/>
        </w:rPr>
        <w:t>s,</w:t>
      </w:r>
      <w:r w:rsidR="007A35F4">
        <w:rPr>
          <w:rFonts w:ascii="Times New Roman" w:hAnsi="Times New Roman" w:cs="Times New Roman"/>
          <w:sz w:val="24"/>
          <w:szCs w:val="24"/>
        </w:rPr>
        <w:t xml:space="preserve"> PA systems</w:t>
      </w:r>
      <w:r w:rsidR="00BC4719">
        <w:rPr>
          <w:rFonts w:ascii="Times New Roman" w:hAnsi="Times New Roman" w:cs="Times New Roman"/>
          <w:sz w:val="24"/>
          <w:szCs w:val="24"/>
        </w:rPr>
        <w:t>, or</w:t>
      </w:r>
      <w:r w:rsidR="0014215F">
        <w:rPr>
          <w:rFonts w:ascii="Times New Roman" w:hAnsi="Times New Roman" w:cs="Times New Roman"/>
          <w:sz w:val="24"/>
          <w:szCs w:val="24"/>
        </w:rPr>
        <w:t xml:space="preserve"> fire alarm systems</w:t>
      </w:r>
      <w:r w:rsidR="007A35F4">
        <w:rPr>
          <w:rFonts w:ascii="Times New Roman" w:hAnsi="Times New Roman" w:cs="Times New Roman"/>
          <w:sz w:val="24"/>
          <w:szCs w:val="24"/>
        </w:rPr>
        <w:t xml:space="preserve"> could be </w:t>
      </w:r>
      <w:r w:rsidR="00135E71">
        <w:rPr>
          <w:rFonts w:ascii="Times New Roman" w:hAnsi="Times New Roman" w:cs="Times New Roman"/>
          <w:sz w:val="24"/>
          <w:szCs w:val="24"/>
        </w:rPr>
        <w:t>leveraged</w:t>
      </w:r>
      <w:r w:rsidR="00FF62A3">
        <w:rPr>
          <w:rFonts w:ascii="Times New Roman" w:hAnsi="Times New Roman" w:cs="Times New Roman"/>
          <w:sz w:val="24"/>
          <w:szCs w:val="24"/>
        </w:rPr>
        <w:t xml:space="preserve"> to spread panic</w:t>
      </w:r>
      <w:r w:rsidR="00460ACB">
        <w:rPr>
          <w:rFonts w:ascii="Times New Roman" w:hAnsi="Times New Roman" w:cs="Times New Roman"/>
          <w:sz w:val="24"/>
          <w:szCs w:val="24"/>
        </w:rPr>
        <w:t xml:space="preserve"> </w:t>
      </w:r>
      <w:r w:rsidR="00025A22">
        <w:rPr>
          <w:rFonts w:ascii="Times New Roman" w:hAnsi="Times New Roman" w:cs="Times New Roman"/>
          <w:sz w:val="24"/>
          <w:szCs w:val="24"/>
        </w:rPr>
        <w:t xml:space="preserve">causing </w:t>
      </w:r>
      <w:r w:rsidR="001C4D5B">
        <w:rPr>
          <w:rFonts w:ascii="Times New Roman" w:hAnsi="Times New Roman" w:cs="Times New Roman"/>
          <w:sz w:val="24"/>
          <w:szCs w:val="24"/>
        </w:rPr>
        <w:t>thousands of spectators to</w:t>
      </w:r>
      <w:r w:rsidR="00156E15">
        <w:rPr>
          <w:rFonts w:ascii="Times New Roman" w:hAnsi="Times New Roman" w:cs="Times New Roman"/>
          <w:sz w:val="24"/>
          <w:szCs w:val="24"/>
        </w:rPr>
        <w:t xml:space="preserve"> blindly</w:t>
      </w:r>
      <w:r w:rsidR="00025A22">
        <w:rPr>
          <w:rFonts w:ascii="Times New Roman" w:hAnsi="Times New Roman" w:cs="Times New Roman"/>
          <w:sz w:val="24"/>
          <w:szCs w:val="24"/>
        </w:rPr>
        <w:t xml:space="preserve"> </w:t>
      </w:r>
      <w:r w:rsidR="00C35533">
        <w:rPr>
          <w:rFonts w:ascii="Times New Roman" w:hAnsi="Times New Roman" w:cs="Times New Roman"/>
          <w:sz w:val="24"/>
          <w:szCs w:val="24"/>
        </w:rPr>
        <w:t xml:space="preserve">run into </w:t>
      </w:r>
      <w:r w:rsidR="00B535DC">
        <w:rPr>
          <w:rFonts w:ascii="Times New Roman" w:hAnsi="Times New Roman" w:cs="Times New Roman"/>
          <w:sz w:val="24"/>
          <w:szCs w:val="24"/>
        </w:rPr>
        <w:t xml:space="preserve">physical </w:t>
      </w:r>
      <w:r w:rsidR="0040081C">
        <w:rPr>
          <w:rFonts w:ascii="Times New Roman" w:hAnsi="Times New Roman" w:cs="Times New Roman"/>
          <w:sz w:val="24"/>
          <w:szCs w:val="24"/>
        </w:rPr>
        <w:t>traps</w:t>
      </w:r>
      <w:r w:rsidR="00301C4D">
        <w:rPr>
          <w:rFonts w:ascii="Times New Roman" w:hAnsi="Times New Roman" w:cs="Times New Roman"/>
          <w:sz w:val="24"/>
          <w:szCs w:val="24"/>
        </w:rPr>
        <w:t>.</w:t>
      </w:r>
      <w:r w:rsidR="00826474">
        <w:rPr>
          <w:rFonts w:ascii="Times New Roman" w:hAnsi="Times New Roman" w:cs="Times New Roman"/>
          <w:sz w:val="24"/>
          <w:szCs w:val="24"/>
        </w:rPr>
        <w:t xml:space="preserve">  </w:t>
      </w:r>
      <w:r w:rsidR="00D54AC8">
        <w:rPr>
          <w:rFonts w:ascii="Times New Roman" w:hAnsi="Times New Roman" w:cs="Times New Roman"/>
          <w:sz w:val="24"/>
          <w:szCs w:val="24"/>
        </w:rPr>
        <w:t>D</w:t>
      </w:r>
      <w:r w:rsidR="005032FB">
        <w:rPr>
          <w:rFonts w:ascii="Times New Roman" w:hAnsi="Times New Roman" w:cs="Times New Roman"/>
          <w:sz w:val="24"/>
          <w:szCs w:val="24"/>
        </w:rPr>
        <w:t>enial of Service (</w:t>
      </w:r>
      <w:proofErr w:type="spellStart"/>
      <w:r w:rsidR="005032FB">
        <w:rPr>
          <w:rFonts w:ascii="Times New Roman" w:hAnsi="Times New Roman" w:cs="Times New Roman"/>
          <w:sz w:val="24"/>
          <w:szCs w:val="24"/>
        </w:rPr>
        <w:t>D</w:t>
      </w:r>
      <w:r w:rsidR="00D54AC8">
        <w:rPr>
          <w:rFonts w:ascii="Times New Roman" w:hAnsi="Times New Roman" w:cs="Times New Roman"/>
          <w:sz w:val="24"/>
          <w:szCs w:val="24"/>
        </w:rPr>
        <w:t>oS</w:t>
      </w:r>
      <w:proofErr w:type="spellEnd"/>
      <w:r w:rsidR="005032FB">
        <w:rPr>
          <w:rFonts w:ascii="Times New Roman" w:hAnsi="Times New Roman" w:cs="Times New Roman"/>
          <w:sz w:val="24"/>
          <w:szCs w:val="24"/>
        </w:rPr>
        <w:t>)</w:t>
      </w:r>
      <w:r w:rsidR="00D54AC8">
        <w:rPr>
          <w:rFonts w:ascii="Times New Roman" w:hAnsi="Times New Roman" w:cs="Times New Roman"/>
          <w:sz w:val="24"/>
          <w:szCs w:val="24"/>
        </w:rPr>
        <w:t xml:space="preserve"> attacks could be launched </w:t>
      </w:r>
      <w:r w:rsidR="00DA3908">
        <w:rPr>
          <w:rFonts w:ascii="Times New Roman" w:hAnsi="Times New Roman" w:cs="Times New Roman"/>
          <w:sz w:val="24"/>
          <w:szCs w:val="24"/>
        </w:rPr>
        <w:t xml:space="preserve">to </w:t>
      </w:r>
      <w:r w:rsidR="005D3BD5">
        <w:rPr>
          <w:rFonts w:ascii="Times New Roman" w:hAnsi="Times New Roman" w:cs="Times New Roman"/>
          <w:sz w:val="24"/>
          <w:szCs w:val="24"/>
        </w:rPr>
        <w:t xml:space="preserve">render </w:t>
      </w:r>
      <w:r w:rsidR="001A463A">
        <w:rPr>
          <w:rFonts w:ascii="Times New Roman" w:hAnsi="Times New Roman" w:cs="Times New Roman"/>
          <w:sz w:val="24"/>
          <w:szCs w:val="24"/>
        </w:rPr>
        <w:t>systems inoperable</w:t>
      </w:r>
      <w:r w:rsidR="00752504">
        <w:rPr>
          <w:rFonts w:ascii="Times New Roman" w:hAnsi="Times New Roman" w:cs="Times New Roman"/>
          <w:sz w:val="24"/>
          <w:szCs w:val="24"/>
        </w:rPr>
        <w:t xml:space="preserve">, causing </w:t>
      </w:r>
      <w:r w:rsidR="00146C68">
        <w:rPr>
          <w:rFonts w:ascii="Times New Roman" w:hAnsi="Times New Roman" w:cs="Times New Roman"/>
          <w:sz w:val="24"/>
          <w:szCs w:val="24"/>
        </w:rPr>
        <w:t xml:space="preserve">loss of revenue, </w:t>
      </w:r>
      <w:r w:rsidR="00752504">
        <w:rPr>
          <w:rFonts w:ascii="Times New Roman" w:hAnsi="Times New Roman" w:cs="Times New Roman"/>
          <w:sz w:val="24"/>
          <w:szCs w:val="24"/>
        </w:rPr>
        <w:t xml:space="preserve">dissatisfaction amongst </w:t>
      </w:r>
      <w:r w:rsidR="00060745">
        <w:rPr>
          <w:rFonts w:ascii="Times New Roman" w:hAnsi="Times New Roman" w:cs="Times New Roman"/>
          <w:sz w:val="24"/>
          <w:szCs w:val="24"/>
        </w:rPr>
        <w:t xml:space="preserve">fans </w:t>
      </w:r>
      <w:r w:rsidR="00A5410D">
        <w:rPr>
          <w:rFonts w:ascii="Times New Roman" w:hAnsi="Times New Roman" w:cs="Times New Roman"/>
          <w:sz w:val="24"/>
          <w:szCs w:val="24"/>
        </w:rPr>
        <w:t xml:space="preserve">and reputational damage to the </w:t>
      </w:r>
      <w:r w:rsidR="002B126A">
        <w:rPr>
          <w:rFonts w:ascii="Times New Roman" w:hAnsi="Times New Roman" w:cs="Times New Roman"/>
          <w:sz w:val="24"/>
          <w:szCs w:val="24"/>
        </w:rPr>
        <w:t>organisation.</w:t>
      </w:r>
      <w:r w:rsidR="00773809">
        <w:rPr>
          <w:rFonts w:ascii="Times New Roman" w:hAnsi="Times New Roman" w:cs="Times New Roman"/>
          <w:sz w:val="24"/>
          <w:szCs w:val="24"/>
        </w:rPr>
        <w:t xml:space="preserve">  </w:t>
      </w:r>
      <w:r w:rsidR="002D6647">
        <w:rPr>
          <w:rFonts w:ascii="Times New Roman" w:hAnsi="Times New Roman" w:cs="Times New Roman"/>
          <w:sz w:val="24"/>
          <w:szCs w:val="24"/>
        </w:rPr>
        <w:t>Compromis</w:t>
      </w:r>
      <w:r w:rsidR="00052CD3">
        <w:rPr>
          <w:rFonts w:ascii="Times New Roman" w:hAnsi="Times New Roman" w:cs="Times New Roman"/>
          <w:sz w:val="24"/>
          <w:szCs w:val="24"/>
        </w:rPr>
        <w:t>e</w:t>
      </w:r>
      <w:r w:rsidR="00F2217B">
        <w:rPr>
          <w:rFonts w:ascii="Times New Roman" w:hAnsi="Times New Roman" w:cs="Times New Roman"/>
          <w:sz w:val="24"/>
          <w:szCs w:val="24"/>
        </w:rPr>
        <w:t xml:space="preserve"> </w:t>
      </w:r>
      <w:r w:rsidR="002D6647">
        <w:rPr>
          <w:rFonts w:ascii="Times New Roman" w:hAnsi="Times New Roman" w:cs="Times New Roman"/>
          <w:sz w:val="24"/>
          <w:szCs w:val="24"/>
        </w:rPr>
        <w:t xml:space="preserve">of </w:t>
      </w:r>
      <w:r w:rsidR="00367D8A">
        <w:rPr>
          <w:rFonts w:ascii="Times New Roman" w:hAnsi="Times New Roman" w:cs="Times New Roman"/>
          <w:sz w:val="24"/>
          <w:szCs w:val="24"/>
        </w:rPr>
        <w:t xml:space="preserve">in-game </w:t>
      </w:r>
      <w:r w:rsidR="004779A9">
        <w:rPr>
          <w:rFonts w:ascii="Times New Roman" w:hAnsi="Times New Roman" w:cs="Times New Roman"/>
          <w:sz w:val="24"/>
          <w:szCs w:val="24"/>
        </w:rPr>
        <w:t>I</w:t>
      </w:r>
      <w:r w:rsidR="00841393">
        <w:rPr>
          <w:rFonts w:ascii="Times New Roman" w:hAnsi="Times New Roman" w:cs="Times New Roman"/>
          <w:sz w:val="24"/>
          <w:szCs w:val="24"/>
        </w:rPr>
        <w:t>o</w:t>
      </w:r>
      <w:r w:rsidR="004779A9">
        <w:rPr>
          <w:rFonts w:ascii="Times New Roman" w:hAnsi="Times New Roman" w:cs="Times New Roman"/>
          <w:sz w:val="24"/>
          <w:szCs w:val="24"/>
        </w:rPr>
        <w:t>T technology could</w:t>
      </w:r>
      <w:r w:rsidR="001D2D71">
        <w:rPr>
          <w:rFonts w:ascii="Times New Roman" w:hAnsi="Times New Roman" w:cs="Times New Roman"/>
          <w:sz w:val="24"/>
          <w:szCs w:val="24"/>
        </w:rPr>
        <w:t xml:space="preserve"> be used to</w:t>
      </w:r>
      <w:r w:rsidR="004779A9">
        <w:rPr>
          <w:rFonts w:ascii="Times New Roman" w:hAnsi="Times New Roman" w:cs="Times New Roman"/>
          <w:sz w:val="24"/>
          <w:szCs w:val="24"/>
        </w:rPr>
        <w:t xml:space="preserve"> influence the outcome of a game, and </w:t>
      </w:r>
      <w:r w:rsidR="00A70276">
        <w:rPr>
          <w:rFonts w:ascii="Times New Roman" w:hAnsi="Times New Roman" w:cs="Times New Roman"/>
          <w:sz w:val="24"/>
          <w:szCs w:val="24"/>
        </w:rPr>
        <w:t xml:space="preserve">insecure </w:t>
      </w:r>
      <w:r w:rsidR="00F51069">
        <w:rPr>
          <w:rFonts w:ascii="Times New Roman" w:hAnsi="Times New Roman" w:cs="Times New Roman"/>
          <w:sz w:val="24"/>
          <w:szCs w:val="24"/>
        </w:rPr>
        <w:t xml:space="preserve">apps </w:t>
      </w:r>
      <w:r w:rsidR="00046D01">
        <w:rPr>
          <w:rFonts w:ascii="Times New Roman" w:hAnsi="Times New Roman" w:cs="Times New Roman"/>
          <w:sz w:val="24"/>
          <w:szCs w:val="24"/>
        </w:rPr>
        <w:t xml:space="preserve">and </w:t>
      </w:r>
      <w:r w:rsidR="00A70276">
        <w:rPr>
          <w:rFonts w:ascii="Times New Roman" w:hAnsi="Times New Roman" w:cs="Times New Roman"/>
          <w:sz w:val="24"/>
          <w:szCs w:val="24"/>
        </w:rPr>
        <w:t xml:space="preserve">networks </w:t>
      </w:r>
      <w:r w:rsidR="00A16720">
        <w:rPr>
          <w:rFonts w:ascii="Times New Roman" w:hAnsi="Times New Roman" w:cs="Times New Roman"/>
          <w:sz w:val="24"/>
          <w:szCs w:val="24"/>
        </w:rPr>
        <w:t xml:space="preserve">could </w:t>
      </w:r>
      <w:r w:rsidR="00732AEE">
        <w:rPr>
          <w:rFonts w:ascii="Times New Roman" w:hAnsi="Times New Roman" w:cs="Times New Roman"/>
          <w:sz w:val="24"/>
          <w:szCs w:val="24"/>
        </w:rPr>
        <w:t>result in</w:t>
      </w:r>
      <w:r w:rsidR="00CC3ADB">
        <w:rPr>
          <w:rFonts w:ascii="Times New Roman" w:hAnsi="Times New Roman" w:cs="Times New Roman"/>
          <w:sz w:val="24"/>
          <w:szCs w:val="24"/>
        </w:rPr>
        <w:t xml:space="preserve"> patron data being compromised </w:t>
      </w:r>
      <w:r w:rsidR="005E25EA">
        <w:rPr>
          <w:rFonts w:ascii="Times New Roman" w:hAnsi="Times New Roman" w:cs="Times New Roman"/>
          <w:sz w:val="24"/>
          <w:szCs w:val="24"/>
        </w:rPr>
        <w:t>or</w:t>
      </w:r>
      <w:r w:rsidR="00A16720">
        <w:rPr>
          <w:rFonts w:ascii="Times New Roman" w:hAnsi="Times New Roman" w:cs="Times New Roman"/>
          <w:sz w:val="24"/>
          <w:szCs w:val="24"/>
        </w:rPr>
        <w:t xml:space="preserve"> </w:t>
      </w:r>
      <w:r w:rsidR="00F159D0">
        <w:rPr>
          <w:rFonts w:ascii="Times New Roman" w:hAnsi="Times New Roman" w:cs="Times New Roman"/>
          <w:sz w:val="24"/>
          <w:szCs w:val="24"/>
        </w:rPr>
        <w:t>identity fraud</w:t>
      </w:r>
      <w:r w:rsidR="00A16720">
        <w:rPr>
          <w:rFonts w:ascii="Times New Roman" w:hAnsi="Times New Roman" w:cs="Times New Roman"/>
          <w:sz w:val="24"/>
          <w:szCs w:val="24"/>
        </w:rPr>
        <w:t xml:space="preserve">, </w:t>
      </w:r>
      <w:r w:rsidR="00DB29A9">
        <w:rPr>
          <w:rFonts w:ascii="Times New Roman" w:hAnsi="Times New Roman" w:cs="Times New Roman"/>
          <w:sz w:val="24"/>
          <w:szCs w:val="24"/>
        </w:rPr>
        <w:t>leading to</w:t>
      </w:r>
      <w:r w:rsidR="00A16720">
        <w:rPr>
          <w:rFonts w:ascii="Times New Roman" w:hAnsi="Times New Roman" w:cs="Times New Roman"/>
          <w:sz w:val="24"/>
          <w:szCs w:val="24"/>
        </w:rPr>
        <w:t xml:space="preserve"> heavy fines for the organisation.</w:t>
      </w:r>
    </w:p>
    <w:p w14:paraId="120206DE" w14:textId="17973A3B" w:rsidR="00EE7A97" w:rsidRPr="007C0F05" w:rsidRDefault="007D6A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Attackers</w:t>
      </w:r>
      <w:r w:rsidR="00EE7A97" w:rsidRPr="007C0F05">
        <w:rPr>
          <w:rFonts w:ascii="Times New Roman" w:hAnsi="Times New Roman" w:cs="Times New Roman"/>
          <w:sz w:val="24"/>
          <w:szCs w:val="24"/>
        </w:rPr>
        <w:t xml:space="preserve"> able to successfully breach a </w:t>
      </w:r>
      <w:r w:rsidR="00C56E2F">
        <w:rPr>
          <w:rFonts w:ascii="Times New Roman" w:hAnsi="Times New Roman" w:cs="Times New Roman"/>
          <w:sz w:val="24"/>
          <w:szCs w:val="24"/>
        </w:rPr>
        <w:t>spor</w:t>
      </w:r>
      <w:r w:rsidR="00254041">
        <w:rPr>
          <w:rFonts w:ascii="Times New Roman" w:hAnsi="Times New Roman" w:cs="Times New Roman"/>
          <w:sz w:val="24"/>
          <w:szCs w:val="24"/>
        </w:rPr>
        <w:t xml:space="preserve">t stadium </w:t>
      </w:r>
      <w:r w:rsidR="00EE7A97" w:rsidRPr="007C0F05">
        <w:rPr>
          <w:rFonts w:ascii="Times New Roman" w:hAnsi="Times New Roman" w:cs="Times New Roman"/>
          <w:sz w:val="24"/>
          <w:szCs w:val="24"/>
        </w:rPr>
        <w:t>device, data or</w:t>
      </w:r>
      <w:r w:rsidR="00E239C2">
        <w:rPr>
          <w:rFonts w:ascii="Times New Roman" w:hAnsi="Times New Roman" w:cs="Times New Roman"/>
          <w:sz w:val="24"/>
          <w:szCs w:val="24"/>
        </w:rPr>
        <w:t xml:space="preserve"> network</w:t>
      </w:r>
      <w:r w:rsidR="00EE7A97" w:rsidRPr="007C0F05">
        <w:rPr>
          <w:rFonts w:ascii="Times New Roman" w:hAnsi="Times New Roman" w:cs="Times New Roman"/>
          <w:sz w:val="24"/>
          <w:szCs w:val="24"/>
        </w:rPr>
        <w:t>, could potentially access any other device connected to that network (</w:t>
      </w:r>
      <w:proofErr w:type="spellStart"/>
      <w:r w:rsidR="00EE7A97" w:rsidRPr="007C0F05">
        <w:rPr>
          <w:rFonts w:ascii="Times New Roman" w:hAnsi="Times New Roman" w:cs="Times New Roman"/>
          <w:sz w:val="24"/>
          <w:szCs w:val="24"/>
        </w:rPr>
        <w:t>Melander</w:t>
      </w:r>
      <w:proofErr w:type="spellEnd"/>
      <w:r w:rsidR="00EE7A97" w:rsidRPr="007C0F05">
        <w:rPr>
          <w:rFonts w:ascii="Times New Roman" w:hAnsi="Times New Roman" w:cs="Times New Roman"/>
          <w:sz w:val="24"/>
          <w:szCs w:val="24"/>
        </w:rPr>
        <w:t xml:space="preserve">, 2017), or even the corporate network from </w:t>
      </w:r>
      <w:r w:rsidR="00D67D55" w:rsidRPr="007C0F05">
        <w:rPr>
          <w:rFonts w:ascii="Times New Roman" w:hAnsi="Times New Roman" w:cs="Times New Roman"/>
          <w:sz w:val="24"/>
          <w:szCs w:val="24"/>
        </w:rPr>
        <w:t xml:space="preserve">such </w:t>
      </w:r>
      <w:r w:rsidR="00EE7A97" w:rsidRPr="007C0F05">
        <w:rPr>
          <w:rFonts w:ascii="Times New Roman" w:hAnsi="Times New Roman" w:cs="Times New Roman"/>
          <w:sz w:val="24"/>
          <w:szCs w:val="24"/>
        </w:rPr>
        <w:t xml:space="preserve">a foothold.  Corporate networks </w:t>
      </w:r>
      <w:r w:rsidR="00ED3FAE">
        <w:rPr>
          <w:rFonts w:ascii="Times New Roman" w:hAnsi="Times New Roman" w:cs="Times New Roman"/>
          <w:sz w:val="24"/>
          <w:szCs w:val="24"/>
        </w:rPr>
        <w:t xml:space="preserve">in sports stadiums </w:t>
      </w:r>
      <w:r w:rsidR="00EE7A97" w:rsidRPr="007C0F05">
        <w:rPr>
          <w:rFonts w:ascii="Times New Roman" w:hAnsi="Times New Roman" w:cs="Times New Roman"/>
          <w:sz w:val="24"/>
          <w:szCs w:val="24"/>
        </w:rPr>
        <w:t xml:space="preserve">are generally </w:t>
      </w:r>
      <w:r w:rsidR="00EE7A97" w:rsidRPr="007C0F05">
        <w:rPr>
          <w:rFonts w:ascii="Times New Roman" w:hAnsi="Times New Roman" w:cs="Times New Roman"/>
          <w:sz w:val="24"/>
          <w:szCs w:val="24"/>
        </w:rPr>
        <w:lastRenderedPageBreak/>
        <w:t xml:space="preserve">much better protected </w:t>
      </w:r>
      <w:r w:rsidR="007877EC" w:rsidRPr="007C0F05">
        <w:rPr>
          <w:rFonts w:ascii="Times New Roman" w:hAnsi="Times New Roman" w:cs="Times New Roman"/>
          <w:sz w:val="24"/>
          <w:szCs w:val="24"/>
        </w:rPr>
        <w:t>than</w:t>
      </w:r>
      <w:r w:rsidR="00EE7A97" w:rsidRPr="007C0F05">
        <w:rPr>
          <w:rFonts w:ascii="Times New Roman" w:hAnsi="Times New Roman" w:cs="Times New Roman"/>
          <w:sz w:val="24"/>
          <w:szCs w:val="24"/>
        </w:rPr>
        <w:t xml:space="preserve"> IoT, </w:t>
      </w:r>
      <w:r w:rsidR="00E8424E">
        <w:rPr>
          <w:rFonts w:ascii="Times New Roman" w:hAnsi="Times New Roman" w:cs="Times New Roman"/>
          <w:sz w:val="24"/>
          <w:szCs w:val="24"/>
        </w:rPr>
        <w:t>Operational Technology (</w:t>
      </w:r>
      <w:r w:rsidR="00EE7A97" w:rsidRPr="007C0F05">
        <w:rPr>
          <w:rFonts w:ascii="Times New Roman" w:hAnsi="Times New Roman" w:cs="Times New Roman"/>
          <w:sz w:val="24"/>
          <w:szCs w:val="24"/>
        </w:rPr>
        <w:t>OT</w:t>
      </w:r>
      <w:r w:rsidR="00E8424E">
        <w:rPr>
          <w:rFonts w:ascii="Times New Roman" w:hAnsi="Times New Roman" w:cs="Times New Roman"/>
          <w:sz w:val="24"/>
          <w:szCs w:val="24"/>
        </w:rPr>
        <w:t>)</w:t>
      </w:r>
      <w:r w:rsidR="00EE7A97" w:rsidRPr="007C0F05">
        <w:rPr>
          <w:rFonts w:ascii="Times New Roman" w:hAnsi="Times New Roman" w:cs="Times New Roman"/>
          <w:sz w:val="24"/>
          <w:szCs w:val="24"/>
        </w:rPr>
        <w:t xml:space="preserve"> or CPS networks</w:t>
      </w:r>
      <w:r w:rsidR="0060752C">
        <w:rPr>
          <w:rFonts w:ascii="Times New Roman" w:hAnsi="Times New Roman" w:cs="Times New Roman"/>
          <w:sz w:val="24"/>
          <w:szCs w:val="24"/>
        </w:rPr>
        <w:t xml:space="preserve"> </w:t>
      </w:r>
      <w:r w:rsidR="005674AB">
        <w:rPr>
          <w:rFonts w:ascii="Times New Roman" w:hAnsi="Times New Roman" w:cs="Times New Roman"/>
          <w:sz w:val="24"/>
          <w:szCs w:val="24"/>
        </w:rPr>
        <w:t>(</w:t>
      </w:r>
      <w:r w:rsidR="0060752C">
        <w:rPr>
          <w:rFonts w:ascii="Times New Roman" w:hAnsi="Times New Roman" w:cs="Times New Roman"/>
          <w:sz w:val="24"/>
          <w:szCs w:val="24"/>
        </w:rPr>
        <w:t>NCSC</w:t>
      </w:r>
      <w:r w:rsidR="005674AB">
        <w:rPr>
          <w:rFonts w:ascii="Times New Roman" w:hAnsi="Times New Roman" w:cs="Times New Roman"/>
          <w:sz w:val="24"/>
          <w:szCs w:val="24"/>
        </w:rPr>
        <w:t xml:space="preserve">, </w:t>
      </w:r>
      <w:r w:rsidR="0060752C">
        <w:rPr>
          <w:rFonts w:ascii="Times New Roman" w:hAnsi="Times New Roman" w:cs="Times New Roman"/>
          <w:sz w:val="24"/>
          <w:szCs w:val="24"/>
        </w:rPr>
        <w:t>2020)</w:t>
      </w:r>
      <w:r w:rsidR="00EE7A97" w:rsidRPr="007C0F05">
        <w:rPr>
          <w:rFonts w:ascii="Times New Roman" w:hAnsi="Times New Roman" w:cs="Times New Roman"/>
          <w:sz w:val="24"/>
          <w:szCs w:val="24"/>
        </w:rPr>
        <w:t xml:space="preserve">, as the effects of malicious activity is well understood and documented.  While this is important, it </w:t>
      </w:r>
      <w:r w:rsidR="00CD0378" w:rsidRPr="007C0F05">
        <w:rPr>
          <w:rFonts w:ascii="Times New Roman" w:hAnsi="Times New Roman" w:cs="Times New Roman"/>
          <w:sz w:val="24"/>
          <w:szCs w:val="24"/>
        </w:rPr>
        <w:t>is</w:t>
      </w:r>
      <w:r w:rsidR="00EE7A97" w:rsidRPr="007C0F05">
        <w:rPr>
          <w:rFonts w:ascii="Times New Roman" w:hAnsi="Times New Roman" w:cs="Times New Roman"/>
          <w:sz w:val="24"/>
          <w:szCs w:val="24"/>
        </w:rPr>
        <w:t xml:space="preserve"> equally </w:t>
      </w:r>
      <w:r w:rsidR="00DD79EA" w:rsidRPr="007C0F05">
        <w:rPr>
          <w:rFonts w:ascii="Times New Roman" w:hAnsi="Times New Roman" w:cs="Times New Roman"/>
          <w:sz w:val="24"/>
          <w:szCs w:val="24"/>
        </w:rPr>
        <w:t>necessary</w:t>
      </w:r>
      <w:r w:rsidR="00EE7A97" w:rsidRPr="007C0F05">
        <w:rPr>
          <w:rFonts w:ascii="Times New Roman" w:hAnsi="Times New Roman" w:cs="Times New Roman"/>
          <w:sz w:val="24"/>
          <w:szCs w:val="24"/>
        </w:rPr>
        <w:t xml:space="preserve"> to protect the IoT </w:t>
      </w:r>
      <w:r w:rsidR="002612D3" w:rsidRPr="007C0F05">
        <w:rPr>
          <w:rFonts w:ascii="Times New Roman" w:hAnsi="Times New Roman" w:cs="Times New Roman"/>
          <w:sz w:val="24"/>
          <w:szCs w:val="24"/>
        </w:rPr>
        <w:t>that</w:t>
      </w:r>
      <w:r w:rsidR="00EE7A97" w:rsidRPr="007C0F05">
        <w:rPr>
          <w:rFonts w:ascii="Times New Roman" w:hAnsi="Times New Roman" w:cs="Times New Roman"/>
          <w:sz w:val="24"/>
          <w:szCs w:val="24"/>
        </w:rPr>
        <w:t xml:space="preserve"> control</w:t>
      </w:r>
      <w:r w:rsidR="002612D3" w:rsidRPr="007C0F05">
        <w:rPr>
          <w:rFonts w:ascii="Times New Roman" w:hAnsi="Times New Roman" w:cs="Times New Roman"/>
          <w:sz w:val="24"/>
          <w:szCs w:val="24"/>
        </w:rPr>
        <w:t>s</w:t>
      </w:r>
      <w:r w:rsidR="00EE7A97" w:rsidRPr="007C0F05">
        <w:rPr>
          <w:rFonts w:ascii="Times New Roman" w:hAnsi="Times New Roman" w:cs="Times New Roman"/>
          <w:sz w:val="24"/>
          <w:szCs w:val="24"/>
        </w:rPr>
        <w:t xml:space="preserve"> </w:t>
      </w:r>
      <w:commentRangeStart w:id="0"/>
      <w:r w:rsidR="00EE7A97" w:rsidRPr="007C0F05">
        <w:rPr>
          <w:rFonts w:ascii="Times New Roman" w:hAnsi="Times New Roman" w:cs="Times New Roman"/>
          <w:sz w:val="24"/>
          <w:szCs w:val="24"/>
        </w:rPr>
        <w:t>physical devices</w:t>
      </w:r>
      <w:commentRangeEnd w:id="0"/>
      <w:r w:rsidR="005F30EA">
        <w:rPr>
          <w:rStyle w:val="CommentReference"/>
        </w:rPr>
        <w:commentReference w:id="0"/>
      </w:r>
      <w:r w:rsidR="00EE7A97" w:rsidRPr="007C0F05">
        <w:rPr>
          <w:rFonts w:ascii="Times New Roman" w:hAnsi="Times New Roman" w:cs="Times New Roman"/>
          <w:sz w:val="24"/>
          <w:szCs w:val="24"/>
        </w:rPr>
        <w:t>.</w:t>
      </w:r>
    </w:p>
    <w:p w14:paraId="72CE31E3" w14:textId="020F345D"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Sports stadiums are particularly vulnerable targets due to their capacity to hold several thousand people at once in a relatively concentrated area.  Additionally, sports mega events are often televised and international tournaments may bring increased attention from hacktivists and provoke politically driven attacks from nation states</w:t>
      </w:r>
      <w:r w:rsidR="003F452C" w:rsidRPr="007C0F05">
        <w:rPr>
          <w:rFonts w:ascii="Times New Roman" w:hAnsi="Times New Roman" w:cs="Times New Roman"/>
          <w:sz w:val="24"/>
          <w:szCs w:val="24"/>
        </w:rPr>
        <w:t xml:space="preserve"> (Benslimane, 2022).</w:t>
      </w:r>
    </w:p>
    <w:p w14:paraId="6B5CB6FE" w14:textId="1266A00F" w:rsidR="00EE7A97" w:rsidRPr="007C0F05" w:rsidRDefault="0031451D"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National </w:t>
      </w:r>
      <w:proofErr w:type="spellStart"/>
      <w:r w:rsidRPr="007C0F05">
        <w:rPr>
          <w:rFonts w:ascii="Times New Roman" w:hAnsi="Times New Roman" w:cs="Times New Roman"/>
          <w:sz w:val="24"/>
          <w:szCs w:val="24"/>
        </w:rPr>
        <w:t>Center</w:t>
      </w:r>
      <w:proofErr w:type="spellEnd"/>
      <w:r w:rsidRPr="007C0F05">
        <w:rPr>
          <w:rFonts w:ascii="Times New Roman" w:hAnsi="Times New Roman" w:cs="Times New Roman"/>
          <w:sz w:val="24"/>
          <w:szCs w:val="24"/>
        </w:rPr>
        <w:t xml:space="preserve"> for Spectator Sports Safety and Security </w:t>
      </w:r>
      <w:r w:rsidR="008B1C96" w:rsidRPr="007C0F05">
        <w:rPr>
          <w:rFonts w:ascii="Times New Roman" w:hAnsi="Times New Roman" w:cs="Times New Roman"/>
          <w:sz w:val="24"/>
          <w:szCs w:val="24"/>
        </w:rPr>
        <w:t>(NCS</w:t>
      </w:r>
      <w:r w:rsidR="009570C4">
        <w:rPr>
          <w:rFonts w:ascii="Times New Roman" w:hAnsi="Times New Roman" w:cs="Times New Roman"/>
          <w:sz w:val="24"/>
          <w:szCs w:val="24"/>
        </w:rPr>
        <w:t>4</w:t>
      </w:r>
      <w:r w:rsidR="008B1C96" w:rsidRPr="007C0F05">
        <w:rPr>
          <w:rFonts w:ascii="Times New Roman" w:hAnsi="Times New Roman" w:cs="Times New Roman"/>
          <w:sz w:val="24"/>
          <w:szCs w:val="24"/>
        </w:rPr>
        <w:t>)</w:t>
      </w:r>
      <w:r w:rsidR="004B09E4" w:rsidRPr="007C0F05">
        <w:rPr>
          <w:rFonts w:ascii="Times New Roman" w:hAnsi="Times New Roman" w:cs="Times New Roman"/>
          <w:sz w:val="24"/>
          <w:szCs w:val="24"/>
        </w:rPr>
        <w:t xml:space="preserve">, </w:t>
      </w:r>
      <w:r w:rsidR="00B109F5" w:rsidRPr="007C0F05">
        <w:rPr>
          <w:rFonts w:ascii="Times New Roman" w:hAnsi="Times New Roman" w:cs="Times New Roman"/>
          <w:sz w:val="24"/>
          <w:szCs w:val="24"/>
        </w:rPr>
        <w:t>an academic organisation dedicated to protecting spectator</w:t>
      </w:r>
      <w:r w:rsidR="00930FC7" w:rsidRPr="007C0F05">
        <w:rPr>
          <w:rFonts w:ascii="Times New Roman" w:hAnsi="Times New Roman" w:cs="Times New Roman"/>
          <w:sz w:val="24"/>
          <w:szCs w:val="24"/>
        </w:rPr>
        <w:t>s</w:t>
      </w:r>
      <w:r w:rsidR="00865316" w:rsidRPr="007C0F05">
        <w:rPr>
          <w:rFonts w:ascii="Times New Roman" w:hAnsi="Times New Roman" w:cs="Times New Roman"/>
          <w:sz w:val="24"/>
          <w:szCs w:val="24"/>
        </w:rPr>
        <w:t xml:space="preserve"> of sport</w:t>
      </w:r>
      <w:r w:rsidR="00C551A6">
        <w:rPr>
          <w:rFonts w:ascii="Times New Roman" w:hAnsi="Times New Roman" w:cs="Times New Roman"/>
          <w:sz w:val="24"/>
          <w:szCs w:val="24"/>
        </w:rPr>
        <w:t xml:space="preserve"> (</w:t>
      </w:r>
      <w:r w:rsidR="00F65B97">
        <w:rPr>
          <w:rFonts w:ascii="Times New Roman" w:hAnsi="Times New Roman" w:cs="Times New Roman"/>
          <w:sz w:val="24"/>
          <w:szCs w:val="24"/>
        </w:rPr>
        <w:t>NCS4, N.D.)</w:t>
      </w:r>
      <w:r w:rsidR="00321F8B" w:rsidRPr="007C0F05">
        <w:rPr>
          <w:rFonts w:ascii="Times New Roman" w:hAnsi="Times New Roman" w:cs="Times New Roman"/>
          <w:sz w:val="24"/>
          <w:szCs w:val="24"/>
        </w:rPr>
        <w:t>, have</w:t>
      </w:r>
      <w:r w:rsidR="00EE7A97" w:rsidRPr="007C0F05">
        <w:rPr>
          <w:rFonts w:ascii="Times New Roman" w:hAnsi="Times New Roman" w:cs="Times New Roman"/>
          <w:sz w:val="24"/>
          <w:szCs w:val="24"/>
        </w:rPr>
        <w:t xml:space="preserve"> teamed with </w:t>
      </w:r>
      <w:r w:rsidR="0085744C" w:rsidRPr="007C0F05">
        <w:rPr>
          <w:rFonts w:ascii="Times New Roman" w:hAnsi="Times New Roman" w:cs="Times New Roman"/>
          <w:sz w:val="24"/>
          <w:szCs w:val="24"/>
        </w:rPr>
        <w:t xml:space="preserve">the </w:t>
      </w:r>
      <w:r w:rsidR="0074117D" w:rsidRPr="007C0F05">
        <w:rPr>
          <w:rFonts w:ascii="Times New Roman" w:hAnsi="Times New Roman" w:cs="Times New Roman"/>
          <w:sz w:val="24"/>
          <w:szCs w:val="24"/>
        </w:rPr>
        <w:t>Cybersecurity and Infrastructure Security Agency (</w:t>
      </w:r>
      <w:r w:rsidR="00EE7A97" w:rsidRPr="007C0F05">
        <w:rPr>
          <w:rFonts w:ascii="Times New Roman" w:hAnsi="Times New Roman" w:cs="Times New Roman"/>
          <w:sz w:val="24"/>
          <w:szCs w:val="24"/>
        </w:rPr>
        <w:t>CISA</w:t>
      </w:r>
      <w:r w:rsidR="0072660E">
        <w:rPr>
          <w:rFonts w:ascii="Times New Roman" w:hAnsi="Times New Roman" w:cs="Times New Roman"/>
          <w:sz w:val="24"/>
          <w:szCs w:val="24"/>
        </w:rPr>
        <w:t>, N.D.</w:t>
      </w:r>
      <w:r w:rsidR="0074117D" w:rsidRPr="007C0F05">
        <w:rPr>
          <w:rFonts w:ascii="Times New Roman" w:hAnsi="Times New Roman" w:cs="Times New Roman"/>
          <w:sz w:val="24"/>
          <w:szCs w:val="24"/>
        </w:rPr>
        <w:t>)</w:t>
      </w:r>
      <w:r w:rsidR="00EE7A97" w:rsidRPr="007C0F05">
        <w:rPr>
          <w:rFonts w:ascii="Times New Roman" w:hAnsi="Times New Roman" w:cs="Times New Roman"/>
          <w:sz w:val="24"/>
          <w:szCs w:val="24"/>
        </w:rPr>
        <w:t xml:space="preserve"> to provide a diagram where twelve example </w:t>
      </w:r>
      <w:r w:rsidR="002B2F59" w:rsidRPr="007C0F05">
        <w:rPr>
          <w:rFonts w:ascii="Times New Roman" w:hAnsi="Times New Roman" w:cs="Times New Roman"/>
          <w:sz w:val="24"/>
          <w:szCs w:val="24"/>
        </w:rPr>
        <w:t xml:space="preserve">sports stadium </w:t>
      </w:r>
      <w:r w:rsidR="00EE7A97" w:rsidRPr="007C0F05">
        <w:rPr>
          <w:rFonts w:ascii="Times New Roman" w:hAnsi="Times New Roman" w:cs="Times New Roman"/>
          <w:sz w:val="24"/>
          <w:szCs w:val="24"/>
        </w:rPr>
        <w:t xml:space="preserve">vulnerabilities </w:t>
      </w:r>
      <w:r w:rsidR="00C51BD0" w:rsidRPr="007C0F05">
        <w:rPr>
          <w:rFonts w:ascii="Times New Roman" w:hAnsi="Times New Roman" w:cs="Times New Roman"/>
          <w:sz w:val="24"/>
          <w:szCs w:val="24"/>
        </w:rPr>
        <w:t>are</w:t>
      </w:r>
      <w:r w:rsidR="00EE7A97" w:rsidRPr="007C0F05">
        <w:rPr>
          <w:rFonts w:ascii="Times New Roman" w:hAnsi="Times New Roman" w:cs="Times New Roman"/>
          <w:sz w:val="24"/>
          <w:szCs w:val="24"/>
        </w:rPr>
        <w:t xml:space="preserve"> described</w:t>
      </w:r>
      <w:r w:rsidR="00E539BF" w:rsidRPr="007C0F05">
        <w:rPr>
          <w:rFonts w:ascii="Times New Roman" w:hAnsi="Times New Roman" w:cs="Times New Roman"/>
          <w:sz w:val="24"/>
          <w:szCs w:val="24"/>
        </w:rPr>
        <w:t xml:space="preserve"> (CISA, N.D.)</w:t>
      </w:r>
      <w:r w:rsidR="00EE7A97" w:rsidRPr="007C0F05">
        <w:rPr>
          <w:rFonts w:ascii="Times New Roman" w:hAnsi="Times New Roman" w:cs="Times New Roman"/>
          <w:sz w:val="24"/>
          <w:szCs w:val="24"/>
        </w:rPr>
        <w:t>.</w:t>
      </w:r>
    </w:p>
    <w:p w14:paraId="5EE50CE8" w14:textId="4AF49CD3"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These vulnerabilities are listed</w:t>
      </w:r>
      <w:r w:rsidR="007656DC" w:rsidRPr="007C0F05">
        <w:rPr>
          <w:rFonts w:ascii="Times New Roman" w:hAnsi="Times New Roman" w:cs="Times New Roman"/>
          <w:sz w:val="24"/>
          <w:szCs w:val="24"/>
        </w:rPr>
        <w:t xml:space="preserve"> in </w:t>
      </w:r>
      <w:r w:rsidR="00A666D0" w:rsidRPr="007C0F05">
        <w:rPr>
          <w:rFonts w:ascii="Times New Roman" w:hAnsi="Times New Roman" w:cs="Times New Roman"/>
          <w:sz w:val="24"/>
          <w:szCs w:val="24"/>
        </w:rPr>
        <w:t>A</w:t>
      </w:r>
      <w:r w:rsidR="007656DC" w:rsidRPr="007C0F05">
        <w:rPr>
          <w:rFonts w:ascii="Times New Roman" w:hAnsi="Times New Roman" w:cs="Times New Roman"/>
          <w:sz w:val="24"/>
          <w:szCs w:val="24"/>
        </w:rPr>
        <w:t>ppendix</w:t>
      </w:r>
      <w:r w:rsidR="00A666D0" w:rsidRPr="007C0F05">
        <w:rPr>
          <w:rFonts w:ascii="Times New Roman" w:hAnsi="Times New Roman" w:cs="Times New Roman"/>
          <w:sz w:val="24"/>
          <w:szCs w:val="24"/>
        </w:rPr>
        <w:t xml:space="preserve"> A</w:t>
      </w:r>
      <w:r w:rsidRPr="007C0F05">
        <w:rPr>
          <w:rFonts w:ascii="Times New Roman" w:hAnsi="Times New Roman" w:cs="Times New Roman"/>
          <w:sz w:val="24"/>
          <w:szCs w:val="24"/>
        </w:rPr>
        <w:t xml:space="preserve">, with proposed mitigations to be implemented in </w:t>
      </w:r>
      <w:r w:rsidR="00287D71" w:rsidRPr="007C0F05">
        <w:rPr>
          <w:rFonts w:ascii="Times New Roman" w:hAnsi="Times New Roman" w:cs="Times New Roman"/>
          <w:sz w:val="24"/>
          <w:szCs w:val="24"/>
        </w:rPr>
        <w:t xml:space="preserve">the </w:t>
      </w:r>
      <w:r w:rsidR="00CE0B39" w:rsidRPr="007C0F05">
        <w:rPr>
          <w:rFonts w:ascii="Times New Roman" w:hAnsi="Times New Roman" w:cs="Times New Roman"/>
          <w:sz w:val="24"/>
          <w:szCs w:val="24"/>
        </w:rPr>
        <w:t>prototype</w:t>
      </w:r>
      <w:r w:rsidRPr="007C0F05">
        <w:rPr>
          <w:rFonts w:ascii="Times New Roman" w:hAnsi="Times New Roman" w:cs="Times New Roman"/>
          <w:sz w:val="24"/>
          <w:szCs w:val="24"/>
        </w:rPr>
        <w:t xml:space="preserve"> model</w:t>
      </w:r>
      <w:r w:rsidR="00AA5AAA">
        <w:rPr>
          <w:rFonts w:ascii="Times New Roman" w:hAnsi="Times New Roman" w:cs="Times New Roman"/>
          <w:sz w:val="24"/>
          <w:szCs w:val="24"/>
        </w:rPr>
        <w:t xml:space="preserve"> that will be developed through this project</w:t>
      </w:r>
      <w:r w:rsidRPr="007C0F05">
        <w:rPr>
          <w:rFonts w:ascii="Times New Roman" w:hAnsi="Times New Roman" w:cs="Times New Roman"/>
          <w:sz w:val="24"/>
          <w:szCs w:val="24"/>
        </w:rPr>
        <w:t xml:space="preserve">.  </w:t>
      </w:r>
      <w:r w:rsidR="00F66D04" w:rsidRPr="007C0F05">
        <w:rPr>
          <w:rFonts w:ascii="Times New Roman" w:hAnsi="Times New Roman" w:cs="Times New Roman"/>
          <w:sz w:val="24"/>
          <w:szCs w:val="24"/>
        </w:rPr>
        <w:t>P</w:t>
      </w:r>
      <w:r w:rsidRPr="007C0F05">
        <w:rPr>
          <w:rFonts w:ascii="Times New Roman" w:hAnsi="Times New Roman" w:cs="Times New Roman"/>
          <w:sz w:val="24"/>
          <w:szCs w:val="24"/>
        </w:rPr>
        <w:t>roposed security controls include:</w:t>
      </w:r>
    </w:p>
    <w:p w14:paraId="142D0A02" w14:textId="4B02DA10" w:rsidR="00EE7A97" w:rsidRPr="007C0F05" w:rsidRDefault="00EE7A97" w:rsidP="001578CB">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Firewalls –</w:t>
      </w:r>
      <w:r w:rsidR="00DE49F4" w:rsidRPr="007C0F05">
        <w:rPr>
          <w:rFonts w:ascii="Times New Roman" w:hAnsi="Times New Roman" w:cs="Times New Roman"/>
          <w:sz w:val="24"/>
          <w:szCs w:val="24"/>
        </w:rPr>
        <w:t xml:space="preserve"> </w:t>
      </w:r>
      <w:r w:rsidR="00DD1665" w:rsidRPr="007C0F05">
        <w:rPr>
          <w:rFonts w:ascii="Times New Roman" w:hAnsi="Times New Roman" w:cs="Times New Roman"/>
          <w:sz w:val="24"/>
          <w:szCs w:val="24"/>
        </w:rPr>
        <w:t>To</w:t>
      </w:r>
      <w:r w:rsidR="00DE49F4" w:rsidRPr="007C0F05">
        <w:rPr>
          <w:rFonts w:ascii="Times New Roman" w:hAnsi="Times New Roman" w:cs="Times New Roman"/>
          <w:sz w:val="24"/>
          <w:szCs w:val="24"/>
        </w:rPr>
        <w:t xml:space="preserve"> be applied by using </w:t>
      </w:r>
      <w:r w:rsidR="00D4215C" w:rsidRPr="007C0F05">
        <w:rPr>
          <w:rFonts w:ascii="Times New Roman" w:hAnsi="Times New Roman" w:cs="Times New Roman"/>
          <w:sz w:val="24"/>
          <w:szCs w:val="24"/>
        </w:rPr>
        <w:t xml:space="preserve">an </w:t>
      </w:r>
      <w:commentRangeStart w:id="1"/>
      <w:r w:rsidR="00DE49F4" w:rsidRPr="007C0F05">
        <w:rPr>
          <w:rFonts w:ascii="Times New Roman" w:hAnsi="Times New Roman" w:cs="Times New Roman"/>
          <w:sz w:val="24"/>
          <w:szCs w:val="24"/>
        </w:rPr>
        <w:t>U</w:t>
      </w:r>
      <w:r w:rsidRPr="007C0F05">
        <w:rPr>
          <w:rFonts w:ascii="Times New Roman" w:hAnsi="Times New Roman" w:cs="Times New Roman"/>
          <w:sz w:val="24"/>
          <w:szCs w:val="24"/>
        </w:rPr>
        <w:t xml:space="preserve">buntu base </w:t>
      </w:r>
      <w:commentRangeEnd w:id="1"/>
      <w:r w:rsidR="005F30EA">
        <w:rPr>
          <w:rStyle w:val="CommentReference"/>
        </w:rPr>
        <w:commentReference w:id="1"/>
      </w:r>
      <w:r w:rsidRPr="007C0F05">
        <w:rPr>
          <w:rFonts w:ascii="Times New Roman" w:hAnsi="Times New Roman" w:cs="Times New Roman"/>
          <w:sz w:val="24"/>
          <w:szCs w:val="24"/>
        </w:rPr>
        <w:t xml:space="preserve">image and then configuring iptables for that device.  Iptables are suitable due their </w:t>
      </w:r>
      <w:proofErr w:type="spellStart"/>
      <w:r w:rsidRPr="007C0F05">
        <w:rPr>
          <w:rFonts w:ascii="Times New Roman" w:hAnsi="Times New Roman" w:cs="Times New Roman"/>
          <w:sz w:val="24"/>
          <w:szCs w:val="24"/>
        </w:rPr>
        <w:t>lightweightness</w:t>
      </w:r>
      <w:proofErr w:type="spellEnd"/>
      <w:r w:rsidRPr="007C0F05">
        <w:rPr>
          <w:rFonts w:ascii="Times New Roman" w:hAnsi="Times New Roman" w:cs="Times New Roman"/>
          <w:sz w:val="24"/>
          <w:szCs w:val="24"/>
        </w:rPr>
        <w:t xml:space="preserve">.  It would be difficult to install a HIPS or software firewall on a small IoT device, and physical firewalls are not </w:t>
      </w:r>
      <w:r w:rsidR="000D2E13" w:rsidRPr="007C0F05">
        <w:rPr>
          <w:rFonts w:ascii="Times New Roman" w:hAnsi="Times New Roman" w:cs="Times New Roman"/>
          <w:sz w:val="24"/>
          <w:szCs w:val="24"/>
        </w:rPr>
        <w:t>feasible</w:t>
      </w:r>
      <w:r w:rsidRPr="007C0F05">
        <w:rPr>
          <w:rFonts w:ascii="Times New Roman" w:hAnsi="Times New Roman" w:cs="Times New Roman"/>
          <w:sz w:val="24"/>
          <w:szCs w:val="24"/>
        </w:rPr>
        <w:t xml:space="preserve"> for the project.</w:t>
      </w:r>
    </w:p>
    <w:p w14:paraId="1EE5AD85" w14:textId="523376D9" w:rsidR="00EE7A97" w:rsidRPr="007C0F05" w:rsidRDefault="00EE7A97" w:rsidP="001578CB">
      <w:pPr>
        <w:pStyle w:val="ListParagraph"/>
        <w:numPr>
          <w:ilvl w:val="0"/>
          <w:numId w:val="15"/>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Segregated subnets – These will be applied on Docker Desktop as two separate custom bridges.</w:t>
      </w:r>
      <w:r w:rsidR="005E7358">
        <w:rPr>
          <w:rFonts w:ascii="Times New Roman" w:hAnsi="Times New Roman" w:cs="Times New Roman"/>
          <w:sz w:val="24"/>
          <w:szCs w:val="24"/>
        </w:rPr>
        <w:t xml:space="preserve">  </w:t>
      </w:r>
      <w:r w:rsidR="00082911">
        <w:rPr>
          <w:rFonts w:ascii="Times New Roman" w:hAnsi="Times New Roman" w:cs="Times New Roman"/>
          <w:sz w:val="24"/>
          <w:szCs w:val="24"/>
        </w:rPr>
        <w:t xml:space="preserve">This is </w:t>
      </w:r>
      <w:r w:rsidR="00F01E67">
        <w:rPr>
          <w:rFonts w:ascii="Times New Roman" w:hAnsi="Times New Roman" w:cs="Times New Roman"/>
          <w:sz w:val="24"/>
          <w:szCs w:val="24"/>
        </w:rPr>
        <w:t xml:space="preserve">to simulate </w:t>
      </w:r>
      <w:r w:rsidR="00824B92">
        <w:rPr>
          <w:rFonts w:ascii="Times New Roman" w:hAnsi="Times New Roman" w:cs="Times New Roman"/>
          <w:sz w:val="24"/>
          <w:szCs w:val="24"/>
        </w:rPr>
        <w:t xml:space="preserve">devices of particular importance being </w:t>
      </w:r>
      <w:r w:rsidR="00803BCD">
        <w:rPr>
          <w:rFonts w:ascii="Times New Roman" w:hAnsi="Times New Roman" w:cs="Times New Roman"/>
          <w:sz w:val="24"/>
          <w:szCs w:val="24"/>
        </w:rPr>
        <w:t>isolated</w:t>
      </w:r>
      <w:r w:rsidR="009F4F12">
        <w:rPr>
          <w:rFonts w:ascii="Times New Roman" w:hAnsi="Times New Roman" w:cs="Times New Roman"/>
          <w:sz w:val="24"/>
          <w:szCs w:val="24"/>
        </w:rPr>
        <w:t xml:space="preserve"> from the rest of the network, providing an additional </w:t>
      </w:r>
      <w:r w:rsidR="00611CFC">
        <w:rPr>
          <w:rFonts w:ascii="Times New Roman" w:hAnsi="Times New Roman" w:cs="Times New Roman"/>
          <w:sz w:val="24"/>
          <w:szCs w:val="24"/>
        </w:rPr>
        <w:t>level of protection</w:t>
      </w:r>
      <w:r w:rsidR="00BF5D33">
        <w:rPr>
          <w:rFonts w:ascii="Times New Roman" w:hAnsi="Times New Roman" w:cs="Times New Roman"/>
          <w:sz w:val="24"/>
          <w:szCs w:val="24"/>
        </w:rPr>
        <w:t xml:space="preserve"> for </w:t>
      </w:r>
      <w:r w:rsidR="001300DD">
        <w:rPr>
          <w:rFonts w:ascii="Times New Roman" w:hAnsi="Times New Roman" w:cs="Times New Roman"/>
          <w:sz w:val="24"/>
          <w:szCs w:val="24"/>
        </w:rPr>
        <w:t>specific</w:t>
      </w:r>
      <w:r w:rsidR="00BF5D33">
        <w:rPr>
          <w:rFonts w:ascii="Times New Roman" w:hAnsi="Times New Roman" w:cs="Times New Roman"/>
          <w:sz w:val="24"/>
          <w:szCs w:val="24"/>
        </w:rPr>
        <w:t xml:space="preserve"> devices</w:t>
      </w:r>
      <w:r w:rsidR="00A51A47">
        <w:rPr>
          <w:rFonts w:ascii="Times New Roman" w:hAnsi="Times New Roman" w:cs="Times New Roman"/>
          <w:sz w:val="24"/>
          <w:szCs w:val="24"/>
        </w:rPr>
        <w:t xml:space="preserve">, or </w:t>
      </w:r>
      <w:r w:rsidR="00C875AC">
        <w:rPr>
          <w:rFonts w:ascii="Times New Roman" w:hAnsi="Times New Roman" w:cs="Times New Roman"/>
          <w:sz w:val="24"/>
          <w:szCs w:val="24"/>
        </w:rPr>
        <w:t>providing</w:t>
      </w:r>
      <w:r w:rsidR="00FF1476">
        <w:rPr>
          <w:rFonts w:ascii="Times New Roman" w:hAnsi="Times New Roman" w:cs="Times New Roman"/>
          <w:sz w:val="24"/>
          <w:szCs w:val="24"/>
        </w:rPr>
        <w:t xml:space="preserve"> secure</w:t>
      </w:r>
      <w:r w:rsidR="0074419B">
        <w:rPr>
          <w:rFonts w:ascii="Times New Roman" w:hAnsi="Times New Roman" w:cs="Times New Roman"/>
          <w:sz w:val="24"/>
          <w:szCs w:val="24"/>
        </w:rPr>
        <w:t xml:space="preserve"> </w:t>
      </w:r>
      <w:r w:rsidR="00815D61">
        <w:rPr>
          <w:rFonts w:ascii="Times New Roman" w:hAnsi="Times New Roman" w:cs="Times New Roman"/>
          <w:sz w:val="24"/>
          <w:szCs w:val="24"/>
        </w:rPr>
        <w:t xml:space="preserve">access to the </w:t>
      </w:r>
      <w:r w:rsidR="00F0602C">
        <w:rPr>
          <w:rFonts w:ascii="Times New Roman" w:hAnsi="Times New Roman" w:cs="Times New Roman"/>
          <w:sz w:val="24"/>
          <w:szCs w:val="24"/>
        </w:rPr>
        <w:t>public</w:t>
      </w:r>
      <w:r w:rsidR="00566737">
        <w:rPr>
          <w:rFonts w:ascii="Times New Roman" w:hAnsi="Times New Roman" w:cs="Times New Roman"/>
          <w:sz w:val="24"/>
          <w:szCs w:val="24"/>
        </w:rPr>
        <w:t xml:space="preserve"> without compromising the </w:t>
      </w:r>
      <w:r w:rsidR="00D314B2">
        <w:rPr>
          <w:rFonts w:ascii="Times New Roman" w:hAnsi="Times New Roman" w:cs="Times New Roman"/>
          <w:sz w:val="24"/>
          <w:szCs w:val="24"/>
        </w:rPr>
        <w:t>security of the main network</w:t>
      </w:r>
      <w:r w:rsidR="00611CFC">
        <w:rPr>
          <w:rFonts w:ascii="Times New Roman" w:hAnsi="Times New Roman" w:cs="Times New Roman"/>
          <w:sz w:val="24"/>
          <w:szCs w:val="24"/>
        </w:rPr>
        <w:t xml:space="preserve">.  </w:t>
      </w:r>
      <w:r w:rsidR="007E6DAE">
        <w:rPr>
          <w:rFonts w:ascii="Times New Roman" w:hAnsi="Times New Roman" w:cs="Times New Roman"/>
          <w:sz w:val="24"/>
          <w:szCs w:val="24"/>
        </w:rPr>
        <w:t xml:space="preserve">Common implementations of these </w:t>
      </w:r>
      <w:r w:rsidR="00374DBE">
        <w:rPr>
          <w:rFonts w:ascii="Times New Roman" w:hAnsi="Times New Roman" w:cs="Times New Roman"/>
          <w:sz w:val="24"/>
          <w:szCs w:val="24"/>
        </w:rPr>
        <w:t xml:space="preserve">in the real world </w:t>
      </w:r>
      <w:r w:rsidR="007E6DAE">
        <w:rPr>
          <w:rFonts w:ascii="Times New Roman" w:hAnsi="Times New Roman" w:cs="Times New Roman"/>
          <w:sz w:val="24"/>
          <w:szCs w:val="24"/>
        </w:rPr>
        <w:t xml:space="preserve">would be </w:t>
      </w:r>
      <w:r w:rsidR="00D04515">
        <w:rPr>
          <w:rFonts w:ascii="Times New Roman" w:hAnsi="Times New Roman" w:cs="Times New Roman"/>
          <w:sz w:val="24"/>
          <w:szCs w:val="24"/>
        </w:rPr>
        <w:t xml:space="preserve">by employing </w:t>
      </w:r>
      <w:r w:rsidR="007E6DAE">
        <w:rPr>
          <w:rFonts w:ascii="Times New Roman" w:hAnsi="Times New Roman" w:cs="Times New Roman"/>
          <w:sz w:val="24"/>
          <w:szCs w:val="24"/>
        </w:rPr>
        <w:t xml:space="preserve">extranets, </w:t>
      </w:r>
      <w:r w:rsidR="00654B58">
        <w:rPr>
          <w:rFonts w:ascii="Times New Roman" w:hAnsi="Times New Roman" w:cs="Times New Roman"/>
          <w:sz w:val="24"/>
          <w:szCs w:val="24"/>
        </w:rPr>
        <w:t>demilitarised</w:t>
      </w:r>
      <w:r w:rsidR="007E6DAE">
        <w:rPr>
          <w:rFonts w:ascii="Times New Roman" w:hAnsi="Times New Roman" w:cs="Times New Roman"/>
          <w:sz w:val="24"/>
          <w:szCs w:val="24"/>
        </w:rPr>
        <w:t xml:space="preserve"> zones (DMZ)</w:t>
      </w:r>
      <w:r w:rsidR="00D559DA">
        <w:rPr>
          <w:rFonts w:ascii="Times New Roman" w:hAnsi="Times New Roman" w:cs="Times New Roman"/>
          <w:sz w:val="24"/>
          <w:szCs w:val="24"/>
        </w:rPr>
        <w:t>,</w:t>
      </w:r>
      <w:r w:rsidR="00563EAF">
        <w:rPr>
          <w:rFonts w:ascii="Times New Roman" w:hAnsi="Times New Roman" w:cs="Times New Roman"/>
          <w:sz w:val="24"/>
          <w:szCs w:val="24"/>
        </w:rPr>
        <w:t xml:space="preserve"> virtual local area networks (VLAN)</w:t>
      </w:r>
      <w:r w:rsidR="00D559DA">
        <w:rPr>
          <w:rFonts w:ascii="Times New Roman" w:hAnsi="Times New Roman" w:cs="Times New Roman"/>
          <w:sz w:val="24"/>
          <w:szCs w:val="24"/>
        </w:rPr>
        <w:t xml:space="preserve"> or </w:t>
      </w:r>
      <w:r w:rsidR="00DB3F8D">
        <w:rPr>
          <w:rFonts w:ascii="Times New Roman" w:hAnsi="Times New Roman" w:cs="Times New Roman"/>
          <w:sz w:val="24"/>
          <w:szCs w:val="24"/>
        </w:rPr>
        <w:t>guest networks</w:t>
      </w:r>
      <w:r w:rsidR="001D73A1">
        <w:rPr>
          <w:rFonts w:ascii="Times New Roman" w:hAnsi="Times New Roman" w:cs="Times New Roman"/>
          <w:sz w:val="24"/>
          <w:szCs w:val="24"/>
        </w:rPr>
        <w:t>, and could</w:t>
      </w:r>
      <w:r w:rsidR="007E4F1A">
        <w:rPr>
          <w:rFonts w:ascii="Times New Roman" w:hAnsi="Times New Roman" w:cs="Times New Roman"/>
          <w:sz w:val="24"/>
          <w:szCs w:val="24"/>
        </w:rPr>
        <w:t xml:space="preserve"> be achieved using firewalls and </w:t>
      </w:r>
      <w:r w:rsidR="001D73A1">
        <w:rPr>
          <w:rFonts w:ascii="Times New Roman" w:hAnsi="Times New Roman" w:cs="Times New Roman"/>
          <w:sz w:val="24"/>
          <w:szCs w:val="24"/>
        </w:rPr>
        <w:t>switches</w:t>
      </w:r>
      <w:r w:rsidR="00DB3F8D">
        <w:rPr>
          <w:rFonts w:ascii="Times New Roman" w:hAnsi="Times New Roman" w:cs="Times New Roman"/>
          <w:sz w:val="24"/>
          <w:szCs w:val="24"/>
        </w:rPr>
        <w:t>.</w:t>
      </w:r>
    </w:p>
    <w:p w14:paraId="6C3E8308" w14:textId="7A8AC034" w:rsidR="00EE7A97" w:rsidRPr="007C0F05" w:rsidRDefault="0083264E" w:rsidP="001578CB">
      <w:pPr>
        <w:pStyle w:val="ListParagraph"/>
        <w:numPr>
          <w:ilvl w:val="0"/>
          <w:numId w:val="14"/>
        </w:numPr>
        <w:spacing w:after="160" w:line="360" w:lineRule="auto"/>
        <w:rPr>
          <w:rFonts w:ascii="Times New Roman" w:hAnsi="Times New Roman" w:cs="Times New Roman"/>
          <w:sz w:val="24"/>
          <w:szCs w:val="24"/>
        </w:rPr>
      </w:pPr>
      <w:r>
        <w:rPr>
          <w:rFonts w:ascii="Times New Roman" w:hAnsi="Times New Roman" w:cs="Times New Roman"/>
          <w:sz w:val="24"/>
          <w:szCs w:val="24"/>
        </w:rPr>
        <w:t>Encrypted data links – D</w:t>
      </w:r>
      <w:r w:rsidR="00EE7A97" w:rsidRPr="007C0F05">
        <w:rPr>
          <w:rFonts w:ascii="Times New Roman" w:hAnsi="Times New Roman" w:cs="Times New Roman"/>
          <w:sz w:val="24"/>
          <w:szCs w:val="24"/>
        </w:rPr>
        <w:t xml:space="preserve">ata will be sent between the devices using MQTT.  </w:t>
      </w:r>
      <w:r w:rsidR="00644378">
        <w:rPr>
          <w:rFonts w:ascii="Times New Roman" w:hAnsi="Times New Roman" w:cs="Times New Roman"/>
          <w:sz w:val="24"/>
          <w:szCs w:val="24"/>
        </w:rPr>
        <w:t xml:space="preserve">This will include </w:t>
      </w:r>
      <w:r w:rsidR="00BA70CB">
        <w:rPr>
          <w:rFonts w:ascii="Times New Roman" w:hAnsi="Times New Roman" w:cs="Times New Roman"/>
          <w:sz w:val="24"/>
          <w:szCs w:val="24"/>
        </w:rPr>
        <w:t xml:space="preserve">connection </w:t>
      </w:r>
      <w:r w:rsidR="000766D9">
        <w:rPr>
          <w:rFonts w:ascii="Times New Roman" w:hAnsi="Times New Roman" w:cs="Times New Roman"/>
          <w:sz w:val="24"/>
          <w:szCs w:val="24"/>
        </w:rPr>
        <w:t>messages to</w:t>
      </w:r>
      <w:r w:rsidR="001F07D5">
        <w:rPr>
          <w:rFonts w:ascii="Times New Roman" w:hAnsi="Times New Roman" w:cs="Times New Roman"/>
          <w:sz w:val="24"/>
          <w:szCs w:val="24"/>
        </w:rPr>
        <w:t xml:space="preserve"> check if a device has gone offline, and when it is back online</w:t>
      </w:r>
      <w:r w:rsidR="00F92F32">
        <w:rPr>
          <w:rFonts w:ascii="Times New Roman" w:hAnsi="Times New Roman" w:cs="Times New Roman"/>
          <w:sz w:val="24"/>
          <w:szCs w:val="24"/>
        </w:rPr>
        <w:t xml:space="preserve">, and will also </w:t>
      </w:r>
      <w:r w:rsidR="009A2DEC">
        <w:rPr>
          <w:rFonts w:ascii="Times New Roman" w:hAnsi="Times New Roman" w:cs="Times New Roman"/>
          <w:sz w:val="24"/>
          <w:szCs w:val="24"/>
        </w:rPr>
        <w:t>include distress signals</w:t>
      </w:r>
      <w:r w:rsidR="0084585C">
        <w:rPr>
          <w:rFonts w:ascii="Times New Roman" w:hAnsi="Times New Roman" w:cs="Times New Roman"/>
          <w:sz w:val="24"/>
          <w:szCs w:val="24"/>
        </w:rPr>
        <w:t xml:space="preserve"> and meter readings</w:t>
      </w:r>
      <w:r w:rsidR="009A2DEC">
        <w:rPr>
          <w:rFonts w:ascii="Times New Roman" w:hAnsi="Times New Roman" w:cs="Times New Roman"/>
          <w:sz w:val="24"/>
          <w:szCs w:val="24"/>
        </w:rPr>
        <w:t xml:space="preserve">.  </w:t>
      </w:r>
      <w:r w:rsidR="00EE7A97" w:rsidRPr="007C0F05">
        <w:rPr>
          <w:rFonts w:ascii="Times New Roman" w:hAnsi="Times New Roman" w:cs="Times New Roman"/>
          <w:sz w:val="24"/>
          <w:szCs w:val="24"/>
        </w:rPr>
        <w:t>MQTT is a lightweight protocol designed for IoT use and messages will be encrypted using a key generate</w:t>
      </w:r>
      <w:r w:rsidR="0000346E">
        <w:rPr>
          <w:rFonts w:ascii="Times New Roman" w:hAnsi="Times New Roman" w:cs="Times New Roman"/>
          <w:sz w:val="24"/>
          <w:szCs w:val="24"/>
        </w:rPr>
        <w:t xml:space="preserve">d by the </w:t>
      </w:r>
      <w:proofErr w:type="spellStart"/>
      <w:r w:rsidR="0000346E">
        <w:rPr>
          <w:rFonts w:ascii="Times New Roman" w:hAnsi="Times New Roman" w:cs="Times New Roman"/>
          <w:sz w:val="24"/>
          <w:szCs w:val="24"/>
        </w:rPr>
        <w:t>Fernet</w:t>
      </w:r>
      <w:proofErr w:type="spellEnd"/>
      <w:r w:rsidR="0000346E">
        <w:rPr>
          <w:rFonts w:ascii="Times New Roman" w:hAnsi="Times New Roman" w:cs="Times New Roman"/>
          <w:sz w:val="24"/>
          <w:szCs w:val="24"/>
        </w:rPr>
        <w:t xml:space="preserve"> python module which </w:t>
      </w:r>
      <w:r w:rsidR="0044489B">
        <w:rPr>
          <w:rFonts w:ascii="Times New Roman" w:hAnsi="Times New Roman" w:cs="Times New Roman"/>
          <w:sz w:val="24"/>
          <w:szCs w:val="24"/>
        </w:rPr>
        <w:t xml:space="preserve">uses </w:t>
      </w:r>
      <w:r w:rsidR="00956C8E">
        <w:rPr>
          <w:rFonts w:ascii="Times New Roman" w:hAnsi="Times New Roman" w:cs="Times New Roman"/>
          <w:sz w:val="24"/>
          <w:szCs w:val="24"/>
        </w:rPr>
        <w:t xml:space="preserve">the </w:t>
      </w:r>
      <w:r w:rsidR="00956C8E" w:rsidRPr="00956C8E">
        <w:rPr>
          <w:rFonts w:ascii="Times New Roman" w:hAnsi="Times New Roman" w:cs="Times New Roman"/>
          <w:sz w:val="24"/>
          <w:szCs w:val="24"/>
        </w:rPr>
        <w:t xml:space="preserve">Advanced Encryption Standard </w:t>
      </w:r>
      <w:r w:rsidR="00956C8E">
        <w:rPr>
          <w:rFonts w:ascii="Times New Roman" w:hAnsi="Times New Roman" w:cs="Times New Roman"/>
          <w:sz w:val="24"/>
          <w:szCs w:val="24"/>
        </w:rPr>
        <w:t>(</w:t>
      </w:r>
      <w:r w:rsidR="0044489B">
        <w:rPr>
          <w:rFonts w:ascii="Times New Roman" w:hAnsi="Times New Roman" w:cs="Times New Roman"/>
          <w:sz w:val="24"/>
          <w:szCs w:val="24"/>
        </w:rPr>
        <w:t>AES</w:t>
      </w:r>
      <w:r w:rsidR="00956C8E">
        <w:rPr>
          <w:rFonts w:ascii="Times New Roman" w:hAnsi="Times New Roman" w:cs="Times New Roman"/>
          <w:sz w:val="24"/>
          <w:szCs w:val="24"/>
        </w:rPr>
        <w:t>)</w:t>
      </w:r>
      <w:r w:rsidR="0044489B">
        <w:rPr>
          <w:rFonts w:ascii="Times New Roman" w:hAnsi="Times New Roman" w:cs="Times New Roman"/>
          <w:sz w:val="24"/>
          <w:szCs w:val="24"/>
        </w:rPr>
        <w:t xml:space="preserve"> </w:t>
      </w:r>
      <w:r w:rsidR="002E605A">
        <w:rPr>
          <w:rFonts w:ascii="Times New Roman" w:hAnsi="Times New Roman" w:cs="Times New Roman"/>
          <w:sz w:val="24"/>
          <w:szCs w:val="24"/>
        </w:rPr>
        <w:t>128-</w:t>
      </w:r>
      <w:r w:rsidR="00CB6465">
        <w:rPr>
          <w:rFonts w:ascii="Times New Roman" w:hAnsi="Times New Roman" w:cs="Times New Roman"/>
          <w:sz w:val="24"/>
          <w:szCs w:val="24"/>
        </w:rPr>
        <w:t>bit encryption</w:t>
      </w:r>
      <w:r w:rsidR="00C456AA">
        <w:rPr>
          <w:rFonts w:ascii="Times New Roman" w:hAnsi="Times New Roman" w:cs="Times New Roman"/>
          <w:sz w:val="24"/>
          <w:szCs w:val="24"/>
        </w:rPr>
        <w:t xml:space="preserve"> in </w:t>
      </w:r>
      <w:r w:rsidR="00242084">
        <w:rPr>
          <w:rFonts w:ascii="Times New Roman" w:hAnsi="Times New Roman" w:cs="Times New Roman"/>
          <w:sz w:val="24"/>
          <w:szCs w:val="24"/>
        </w:rPr>
        <w:t>cipher block chaining (</w:t>
      </w:r>
      <w:r w:rsidR="00C456AA">
        <w:rPr>
          <w:rFonts w:ascii="Times New Roman" w:hAnsi="Times New Roman" w:cs="Times New Roman"/>
          <w:sz w:val="24"/>
          <w:szCs w:val="24"/>
        </w:rPr>
        <w:t>CBC</w:t>
      </w:r>
      <w:r w:rsidR="00242084">
        <w:rPr>
          <w:rFonts w:ascii="Times New Roman" w:hAnsi="Times New Roman" w:cs="Times New Roman"/>
          <w:sz w:val="24"/>
          <w:szCs w:val="24"/>
        </w:rPr>
        <w:t>)</w:t>
      </w:r>
      <w:r w:rsidR="00C456AA">
        <w:rPr>
          <w:rFonts w:ascii="Times New Roman" w:hAnsi="Times New Roman" w:cs="Times New Roman"/>
          <w:sz w:val="24"/>
          <w:szCs w:val="24"/>
        </w:rPr>
        <w:t xml:space="preserve"> mode</w:t>
      </w:r>
      <w:r w:rsidR="00CB6465">
        <w:rPr>
          <w:rFonts w:ascii="Times New Roman" w:hAnsi="Times New Roman" w:cs="Times New Roman"/>
          <w:sz w:val="24"/>
          <w:szCs w:val="24"/>
        </w:rPr>
        <w:t xml:space="preserve">.  </w:t>
      </w:r>
      <w:r w:rsidR="00EE7A97" w:rsidRPr="007C0F05">
        <w:rPr>
          <w:rFonts w:ascii="Times New Roman" w:hAnsi="Times New Roman" w:cs="Times New Roman"/>
          <w:sz w:val="24"/>
          <w:szCs w:val="24"/>
        </w:rPr>
        <w:t>The data will encrypt the message before sending to the monitor via a public broker.  The public broker is a recognised li</w:t>
      </w:r>
      <w:r w:rsidR="00F32EDA" w:rsidRPr="007C0F05">
        <w:rPr>
          <w:rFonts w:ascii="Times New Roman" w:hAnsi="Times New Roman" w:cs="Times New Roman"/>
          <w:sz w:val="24"/>
          <w:szCs w:val="24"/>
        </w:rPr>
        <w:t>mitation, and in the real world</w:t>
      </w:r>
      <w:r w:rsidR="00EE7A97" w:rsidRPr="007C0F05">
        <w:rPr>
          <w:rFonts w:ascii="Times New Roman" w:hAnsi="Times New Roman" w:cs="Times New Roman"/>
          <w:sz w:val="24"/>
          <w:szCs w:val="24"/>
        </w:rPr>
        <w:t xml:space="preserve"> a broker on the local </w:t>
      </w:r>
      <w:r w:rsidR="00EE7A97" w:rsidRPr="007C0F05">
        <w:rPr>
          <w:rFonts w:ascii="Times New Roman" w:hAnsi="Times New Roman" w:cs="Times New Roman"/>
          <w:sz w:val="24"/>
          <w:szCs w:val="24"/>
        </w:rPr>
        <w:lastRenderedPageBreak/>
        <w:t xml:space="preserve">network would more likely be used.  Although data encryption is listed only by two or three </w:t>
      </w:r>
      <w:r w:rsidR="00BB710F" w:rsidRPr="007C0F05">
        <w:rPr>
          <w:rFonts w:ascii="Times New Roman" w:hAnsi="Times New Roman" w:cs="Times New Roman"/>
          <w:sz w:val="24"/>
          <w:szCs w:val="24"/>
        </w:rPr>
        <w:t>examples</w:t>
      </w:r>
      <w:r w:rsidR="00EE7A97" w:rsidRPr="007C0F05">
        <w:rPr>
          <w:rFonts w:ascii="Times New Roman" w:hAnsi="Times New Roman" w:cs="Times New Roman"/>
          <w:sz w:val="24"/>
          <w:szCs w:val="24"/>
        </w:rPr>
        <w:t xml:space="preserve"> in the diagram, due to a stadium’s relatively small size it makes sense that all traffic within a stadium network is encrypted, especially when any breach of data transmissions could result in the whole network being compromised.</w:t>
      </w:r>
    </w:p>
    <w:p w14:paraId="3535C131" w14:textId="4AF17AA6"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Firmware upgrade </w:t>
      </w:r>
      <w:r w:rsidR="00926D31" w:rsidRPr="007C0F05">
        <w:rPr>
          <w:rFonts w:ascii="Times New Roman" w:hAnsi="Times New Roman" w:cs="Times New Roman"/>
          <w:sz w:val="24"/>
          <w:szCs w:val="24"/>
        </w:rPr>
        <w:t>utility</w:t>
      </w:r>
      <w:r w:rsidRPr="007C0F05">
        <w:rPr>
          <w:rFonts w:ascii="Times New Roman" w:hAnsi="Times New Roman" w:cs="Times New Roman"/>
          <w:sz w:val="24"/>
          <w:szCs w:val="24"/>
        </w:rPr>
        <w:t xml:space="preserve"> – This will be simulated by a </w:t>
      </w:r>
      <w:r w:rsidR="00074B23" w:rsidRPr="007C0F05">
        <w:rPr>
          <w:rFonts w:ascii="Times New Roman" w:hAnsi="Times New Roman" w:cs="Times New Roman"/>
          <w:sz w:val="24"/>
          <w:szCs w:val="24"/>
        </w:rPr>
        <w:t>text file fetched from a GitH</w:t>
      </w:r>
      <w:r w:rsidRPr="007C0F05">
        <w:rPr>
          <w:rFonts w:ascii="Times New Roman" w:hAnsi="Times New Roman" w:cs="Times New Roman"/>
          <w:sz w:val="24"/>
          <w:szCs w:val="24"/>
        </w:rPr>
        <w:t>ub repository</w:t>
      </w:r>
      <w:r w:rsidR="00C2277B" w:rsidRPr="007C0F05">
        <w:rPr>
          <w:rFonts w:ascii="Times New Roman" w:hAnsi="Times New Roman" w:cs="Times New Roman"/>
          <w:sz w:val="24"/>
          <w:szCs w:val="24"/>
        </w:rPr>
        <w:t>,</w:t>
      </w:r>
      <w:r w:rsidRPr="007C0F05">
        <w:rPr>
          <w:rFonts w:ascii="Times New Roman" w:hAnsi="Times New Roman" w:cs="Times New Roman"/>
          <w:sz w:val="24"/>
          <w:szCs w:val="24"/>
        </w:rPr>
        <w:t xml:space="preserve"> replac</w:t>
      </w:r>
      <w:r w:rsidR="007331E6" w:rsidRPr="007C0F05">
        <w:rPr>
          <w:rFonts w:ascii="Times New Roman" w:hAnsi="Times New Roman" w:cs="Times New Roman"/>
          <w:sz w:val="24"/>
          <w:szCs w:val="24"/>
        </w:rPr>
        <w:t>ing</w:t>
      </w:r>
      <w:r w:rsidRPr="007C0F05">
        <w:rPr>
          <w:rFonts w:ascii="Times New Roman" w:hAnsi="Times New Roman" w:cs="Times New Roman"/>
          <w:sz w:val="24"/>
          <w:szCs w:val="24"/>
        </w:rPr>
        <w:t xml:space="preserve"> </w:t>
      </w:r>
      <w:r w:rsidR="00436585" w:rsidRPr="007C0F05">
        <w:rPr>
          <w:rFonts w:ascii="Times New Roman" w:hAnsi="Times New Roman" w:cs="Times New Roman"/>
          <w:sz w:val="24"/>
          <w:szCs w:val="24"/>
        </w:rPr>
        <w:t xml:space="preserve">an existing </w:t>
      </w:r>
      <w:r w:rsidRPr="007C0F05">
        <w:rPr>
          <w:rFonts w:ascii="Times New Roman" w:hAnsi="Times New Roman" w:cs="Times New Roman"/>
          <w:sz w:val="24"/>
          <w:szCs w:val="24"/>
        </w:rPr>
        <w:t>text file stored in the container.</w:t>
      </w:r>
    </w:p>
    <w:p w14:paraId="6A41553B" w14:textId="47B8F1ED"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Local logins for firmware – Hashed secure passw</w:t>
      </w:r>
      <w:r w:rsidR="003E5D4C" w:rsidRPr="007C0F05">
        <w:rPr>
          <w:rFonts w:ascii="Times New Roman" w:hAnsi="Times New Roman" w:cs="Times New Roman"/>
          <w:sz w:val="24"/>
          <w:szCs w:val="24"/>
        </w:rPr>
        <w:t>ords will be stored locally in</w:t>
      </w:r>
      <w:r w:rsidRPr="007C0F05">
        <w:rPr>
          <w:rFonts w:ascii="Times New Roman" w:hAnsi="Times New Roman" w:cs="Times New Roman"/>
          <w:sz w:val="24"/>
          <w:szCs w:val="24"/>
        </w:rPr>
        <w:t xml:space="preserve"> text file</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within </w:t>
      </w:r>
      <w:r w:rsidR="00B10436" w:rsidRPr="007C0F05">
        <w:rPr>
          <w:rFonts w:ascii="Times New Roman" w:hAnsi="Times New Roman" w:cs="Times New Roman"/>
          <w:sz w:val="24"/>
          <w:szCs w:val="24"/>
        </w:rPr>
        <w:t>specific</w:t>
      </w:r>
      <w:r w:rsidR="00352C93" w:rsidRPr="007C0F05">
        <w:rPr>
          <w:rFonts w:ascii="Times New Roman" w:hAnsi="Times New Roman" w:cs="Times New Roman"/>
          <w:sz w:val="24"/>
          <w:szCs w:val="24"/>
        </w:rPr>
        <w:t xml:space="preserve"> </w:t>
      </w:r>
      <w:r w:rsidRPr="007C0F05">
        <w:rPr>
          <w:rFonts w:ascii="Times New Roman" w:hAnsi="Times New Roman" w:cs="Times New Roman"/>
          <w:sz w:val="24"/>
          <w:szCs w:val="24"/>
        </w:rPr>
        <w:t>container</w:t>
      </w:r>
      <w:r w:rsidR="003E5D4C" w:rsidRPr="007C0F05">
        <w:rPr>
          <w:rFonts w:ascii="Times New Roman" w:hAnsi="Times New Roman" w:cs="Times New Roman"/>
          <w:sz w:val="24"/>
          <w:szCs w:val="24"/>
        </w:rPr>
        <w:t>s</w:t>
      </w:r>
      <w:r w:rsidRPr="007C0F05">
        <w:rPr>
          <w:rFonts w:ascii="Times New Roman" w:hAnsi="Times New Roman" w:cs="Times New Roman"/>
          <w:sz w:val="24"/>
          <w:szCs w:val="24"/>
        </w:rPr>
        <w:t xml:space="preserve">, and decrypted </w:t>
      </w:r>
      <w:r w:rsidR="00FE482B" w:rsidRPr="007C0F05">
        <w:rPr>
          <w:rFonts w:ascii="Times New Roman" w:hAnsi="Times New Roman" w:cs="Times New Roman"/>
          <w:sz w:val="24"/>
          <w:szCs w:val="24"/>
        </w:rPr>
        <w:t>and</w:t>
      </w:r>
      <w:r w:rsidRPr="007C0F05">
        <w:rPr>
          <w:rFonts w:ascii="Times New Roman" w:hAnsi="Times New Roman" w:cs="Times New Roman"/>
          <w:sz w:val="24"/>
          <w:szCs w:val="24"/>
        </w:rPr>
        <w:t xml:space="preserve"> compared </w:t>
      </w:r>
      <w:r w:rsidR="00BD5B7E" w:rsidRPr="007C0F05">
        <w:rPr>
          <w:rFonts w:ascii="Times New Roman" w:hAnsi="Times New Roman" w:cs="Times New Roman"/>
          <w:sz w:val="24"/>
          <w:szCs w:val="24"/>
        </w:rPr>
        <w:t>during</w:t>
      </w:r>
      <w:r w:rsidRPr="007C0F05">
        <w:rPr>
          <w:rFonts w:ascii="Times New Roman" w:hAnsi="Times New Roman" w:cs="Times New Roman"/>
          <w:sz w:val="24"/>
          <w:szCs w:val="24"/>
        </w:rPr>
        <w:t xml:space="preserve"> log</w:t>
      </w:r>
      <w:r w:rsidR="007B559A" w:rsidRPr="007C0F05">
        <w:rPr>
          <w:rFonts w:ascii="Times New Roman" w:hAnsi="Times New Roman" w:cs="Times New Roman"/>
          <w:sz w:val="24"/>
          <w:szCs w:val="24"/>
        </w:rPr>
        <w:t xml:space="preserve"> </w:t>
      </w:r>
      <w:r w:rsidRPr="007C0F05">
        <w:rPr>
          <w:rFonts w:ascii="Times New Roman" w:hAnsi="Times New Roman" w:cs="Times New Roman"/>
          <w:sz w:val="24"/>
          <w:szCs w:val="24"/>
        </w:rPr>
        <w:t>in</w:t>
      </w:r>
      <w:r w:rsidR="00FC2A1B" w:rsidRPr="007C0F05">
        <w:rPr>
          <w:rFonts w:ascii="Times New Roman" w:hAnsi="Times New Roman" w:cs="Times New Roman"/>
          <w:sz w:val="24"/>
          <w:szCs w:val="24"/>
        </w:rPr>
        <w:t>s</w:t>
      </w:r>
      <w:r w:rsidRPr="007C0F05">
        <w:rPr>
          <w:rFonts w:ascii="Times New Roman" w:hAnsi="Times New Roman" w:cs="Times New Roman"/>
          <w:sz w:val="24"/>
          <w:szCs w:val="24"/>
        </w:rPr>
        <w:t>.</w:t>
      </w:r>
    </w:p>
    <w:p w14:paraId="676FAFDE" w14:textId="703CC6E9"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Domain-simulated network log</w:t>
      </w:r>
      <w:r w:rsidR="002F008E"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ins for software – User details will be stored in an online </w:t>
      </w:r>
      <w:r w:rsidR="00A2392C" w:rsidRPr="007C0F05">
        <w:rPr>
          <w:rFonts w:ascii="Times New Roman" w:hAnsi="Times New Roman" w:cs="Times New Roman"/>
          <w:sz w:val="24"/>
          <w:szCs w:val="24"/>
        </w:rPr>
        <w:t>MySQL</w:t>
      </w:r>
      <w:r w:rsidRPr="007C0F05">
        <w:rPr>
          <w:rFonts w:ascii="Times New Roman" w:hAnsi="Times New Roman" w:cs="Times New Roman"/>
          <w:sz w:val="24"/>
          <w:szCs w:val="24"/>
        </w:rPr>
        <w:t xml:space="preserve"> database.  When attempting to log</w:t>
      </w:r>
      <w:r w:rsidR="009D2418" w:rsidRPr="007C0F05">
        <w:rPr>
          <w:rFonts w:ascii="Times New Roman" w:hAnsi="Times New Roman" w:cs="Times New Roman"/>
          <w:sz w:val="24"/>
          <w:szCs w:val="24"/>
        </w:rPr>
        <w:t xml:space="preserve"> </w:t>
      </w:r>
      <w:r w:rsidRPr="007C0F05">
        <w:rPr>
          <w:rFonts w:ascii="Times New Roman" w:hAnsi="Times New Roman" w:cs="Times New Roman"/>
          <w:sz w:val="24"/>
          <w:szCs w:val="24"/>
        </w:rPr>
        <w:t>in, details will be fetched from the database upon entry of a correct username and password combination.  These fields will have input validation applied to protect against injection attacks.</w:t>
      </w:r>
    </w:p>
    <w:p w14:paraId="42BAC605" w14:textId="480F200D" w:rsidR="00EE7A97" w:rsidRPr="007C0F05"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SSH capability</w:t>
      </w:r>
      <w:r w:rsidR="00F67A11" w:rsidRPr="007C0F05">
        <w:rPr>
          <w:rFonts w:ascii="Times New Roman" w:hAnsi="Times New Roman" w:cs="Times New Roman"/>
          <w:sz w:val="24"/>
          <w:szCs w:val="24"/>
        </w:rPr>
        <w:t xml:space="preserve"> for specific</w:t>
      </w:r>
      <w:r w:rsidRPr="007C0F05">
        <w:rPr>
          <w:rFonts w:ascii="Times New Roman" w:hAnsi="Times New Roman" w:cs="Times New Roman"/>
          <w:sz w:val="24"/>
          <w:szCs w:val="24"/>
        </w:rPr>
        <w:t xml:space="preserve"> users –</w:t>
      </w:r>
      <w:r w:rsidR="00CE49A3" w:rsidRPr="007C0F05">
        <w:rPr>
          <w:rFonts w:ascii="Times New Roman" w:hAnsi="Times New Roman" w:cs="Times New Roman"/>
          <w:sz w:val="24"/>
          <w:szCs w:val="24"/>
        </w:rPr>
        <w:t xml:space="preserve"> A</w:t>
      </w:r>
      <w:r w:rsidR="00E51DC3"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Python app will be mounted on an Ubuntu image.  SSH capability will be enabled and only users who </w:t>
      </w:r>
      <w:r w:rsidR="009135E6" w:rsidRPr="007C0F05">
        <w:rPr>
          <w:rFonts w:ascii="Times New Roman" w:hAnsi="Times New Roman" w:cs="Times New Roman"/>
          <w:sz w:val="24"/>
          <w:szCs w:val="24"/>
        </w:rPr>
        <w:t>are permitted</w:t>
      </w:r>
      <w:r w:rsidRPr="007C0F05">
        <w:rPr>
          <w:rFonts w:ascii="Times New Roman" w:hAnsi="Times New Roman" w:cs="Times New Roman"/>
          <w:sz w:val="24"/>
          <w:szCs w:val="24"/>
        </w:rPr>
        <w:t xml:space="preserve"> access will be allowed to use.</w:t>
      </w:r>
    </w:p>
    <w:p w14:paraId="5368413C" w14:textId="5C933FBF" w:rsidR="00D866B9" w:rsidRPr="00D027D9" w:rsidRDefault="00EE7A97" w:rsidP="001578CB">
      <w:pPr>
        <w:pStyle w:val="ListParagraph"/>
        <w:numPr>
          <w:ilvl w:val="0"/>
          <w:numId w:val="14"/>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Monitoring capabilities – </w:t>
      </w:r>
      <w:commentRangeStart w:id="2"/>
      <w:r w:rsidRPr="007C0F05">
        <w:rPr>
          <w:rFonts w:ascii="Times New Roman" w:hAnsi="Times New Roman" w:cs="Times New Roman"/>
          <w:sz w:val="24"/>
          <w:szCs w:val="24"/>
        </w:rPr>
        <w:t>A</w:t>
      </w:r>
      <w:commentRangeEnd w:id="2"/>
      <w:r w:rsidR="005F30EA">
        <w:rPr>
          <w:rStyle w:val="CommentReference"/>
        </w:rPr>
        <w:commentReference w:id="2"/>
      </w:r>
      <w:r w:rsidRPr="007C0F05">
        <w:rPr>
          <w:rFonts w:ascii="Times New Roman" w:hAnsi="Times New Roman" w:cs="Times New Roman"/>
          <w:sz w:val="24"/>
          <w:szCs w:val="24"/>
        </w:rPr>
        <w:t xml:space="preserve"> monitoring device will be created to watch </w:t>
      </w:r>
      <w:r w:rsidR="00253AB2">
        <w:rPr>
          <w:rFonts w:ascii="Times New Roman" w:hAnsi="Times New Roman" w:cs="Times New Roman"/>
          <w:sz w:val="24"/>
          <w:szCs w:val="24"/>
        </w:rPr>
        <w:t xml:space="preserve">continuously </w:t>
      </w:r>
      <w:r w:rsidRPr="007C0F05">
        <w:rPr>
          <w:rFonts w:ascii="Times New Roman" w:hAnsi="Times New Roman" w:cs="Times New Roman"/>
          <w:sz w:val="24"/>
          <w:szCs w:val="24"/>
        </w:rPr>
        <w:t xml:space="preserve">for important events across the other devices, so that security personnel can be alerted in real </w:t>
      </w:r>
      <w:commentRangeStart w:id="3"/>
      <w:r w:rsidRPr="007C0F05">
        <w:rPr>
          <w:rFonts w:ascii="Times New Roman" w:hAnsi="Times New Roman" w:cs="Times New Roman"/>
          <w:sz w:val="24"/>
          <w:szCs w:val="24"/>
        </w:rPr>
        <w:t>time</w:t>
      </w:r>
      <w:commentRangeEnd w:id="3"/>
      <w:r w:rsidR="00C95DA7">
        <w:rPr>
          <w:rStyle w:val="CommentReference"/>
        </w:rPr>
        <w:commentReference w:id="3"/>
      </w:r>
      <w:r w:rsidRPr="007C0F05">
        <w:rPr>
          <w:rFonts w:ascii="Times New Roman" w:hAnsi="Times New Roman" w:cs="Times New Roman"/>
          <w:sz w:val="24"/>
          <w:szCs w:val="24"/>
        </w:rPr>
        <w:t>.</w:t>
      </w:r>
    </w:p>
    <w:p w14:paraId="3E777BCE" w14:textId="20B2715A" w:rsidR="00634860" w:rsidRPr="00A92A61" w:rsidRDefault="00EE7A97" w:rsidP="001578CB">
      <w:pPr>
        <w:spacing w:line="360" w:lineRule="auto"/>
        <w:contextualSpacing/>
        <w:rPr>
          <w:rFonts w:ascii="Times New Roman" w:hAnsi="Times New Roman" w:cs="Times New Roman"/>
          <w:sz w:val="24"/>
          <w:szCs w:val="24"/>
        </w:rPr>
      </w:pPr>
      <w:commentRangeStart w:id="4"/>
      <w:r w:rsidRPr="007C0F05">
        <w:rPr>
          <w:rFonts w:ascii="Times New Roman" w:hAnsi="Times New Roman" w:cs="Times New Roman"/>
          <w:sz w:val="24"/>
          <w:szCs w:val="24"/>
        </w:rPr>
        <w:t xml:space="preserve">The proposed model </w:t>
      </w:r>
      <w:commentRangeEnd w:id="4"/>
      <w:r w:rsidR="005F30EA">
        <w:rPr>
          <w:rStyle w:val="CommentReference"/>
        </w:rPr>
        <w:commentReference w:id="4"/>
      </w:r>
      <w:r w:rsidR="0087054F">
        <w:rPr>
          <w:rFonts w:ascii="Times New Roman" w:hAnsi="Times New Roman" w:cs="Times New Roman"/>
          <w:sz w:val="24"/>
          <w:szCs w:val="24"/>
        </w:rPr>
        <w:t>of mitigations</w:t>
      </w:r>
      <w:r w:rsidR="001131C6">
        <w:rPr>
          <w:rFonts w:ascii="Times New Roman" w:hAnsi="Times New Roman" w:cs="Times New Roman"/>
          <w:sz w:val="24"/>
          <w:szCs w:val="24"/>
        </w:rPr>
        <w:t>,</w:t>
      </w:r>
      <w:r w:rsidR="0087054F">
        <w:rPr>
          <w:rFonts w:ascii="Times New Roman" w:hAnsi="Times New Roman" w:cs="Times New Roman"/>
          <w:sz w:val="24"/>
          <w:szCs w:val="24"/>
        </w:rPr>
        <w:t xml:space="preserve"> </w:t>
      </w:r>
      <w:r w:rsidRPr="007C0F05">
        <w:rPr>
          <w:rFonts w:ascii="Times New Roman" w:hAnsi="Times New Roman" w:cs="Times New Roman"/>
          <w:sz w:val="24"/>
          <w:szCs w:val="24"/>
        </w:rPr>
        <w:t>as displayed, is to be created using containers buil</w:t>
      </w:r>
      <w:r w:rsidR="00854333">
        <w:rPr>
          <w:rFonts w:ascii="Times New Roman" w:hAnsi="Times New Roman" w:cs="Times New Roman"/>
          <w:sz w:val="24"/>
          <w:szCs w:val="24"/>
        </w:rPr>
        <w:t>t and stored in Docker Desktop.  T</w:t>
      </w:r>
      <w:r w:rsidRPr="007C0F05">
        <w:rPr>
          <w:rFonts w:ascii="Times New Roman" w:hAnsi="Times New Roman" w:cs="Times New Roman"/>
          <w:sz w:val="24"/>
          <w:szCs w:val="24"/>
        </w:rPr>
        <w:t>he apps will be coded in Python, and the data transmitted using</w:t>
      </w:r>
      <w:r w:rsidR="008E6E99">
        <w:rPr>
          <w:rFonts w:ascii="Times New Roman" w:hAnsi="Times New Roman" w:cs="Times New Roman"/>
          <w:sz w:val="24"/>
          <w:szCs w:val="24"/>
        </w:rPr>
        <w:t xml:space="preserve"> </w:t>
      </w:r>
      <w:r w:rsidR="00634860" w:rsidRPr="00A92A61">
        <w:rPr>
          <w:rFonts w:ascii="Times New Roman" w:hAnsi="Times New Roman" w:cs="Times New Roman"/>
          <w:sz w:val="24"/>
          <w:szCs w:val="24"/>
        </w:rPr>
        <w:t>Message Queuing Telemetry Transport (MQTT)</w:t>
      </w:r>
      <w:r w:rsidR="000F3DBD">
        <w:rPr>
          <w:rFonts w:ascii="Times New Roman" w:hAnsi="Times New Roman" w:cs="Times New Roman"/>
          <w:sz w:val="24"/>
          <w:szCs w:val="24"/>
        </w:rPr>
        <w:t>,</w:t>
      </w:r>
      <w:r w:rsidR="00634860" w:rsidRPr="00A92A61">
        <w:rPr>
          <w:rFonts w:ascii="Times New Roman" w:hAnsi="Times New Roman" w:cs="Times New Roman"/>
          <w:sz w:val="24"/>
          <w:szCs w:val="24"/>
        </w:rPr>
        <w:t xml:space="preserve"> a messaging protocol which allows for low bandwidth and power consumption.  MQTT uses a publish / subscribe pattern, </w:t>
      </w:r>
      <w:r w:rsidR="000A2C7D">
        <w:rPr>
          <w:rFonts w:ascii="Times New Roman" w:hAnsi="Times New Roman" w:cs="Times New Roman"/>
          <w:sz w:val="24"/>
          <w:szCs w:val="24"/>
        </w:rPr>
        <w:t>sending</w:t>
      </w:r>
      <w:r w:rsidR="00634860" w:rsidRPr="00A92A61">
        <w:rPr>
          <w:rFonts w:ascii="Times New Roman" w:hAnsi="Times New Roman" w:cs="Times New Roman"/>
          <w:sz w:val="24"/>
          <w:szCs w:val="24"/>
        </w:rPr>
        <w:t xml:space="preserve"> messages (publish) from a device (client) to a broker, via a network.  </w:t>
      </w:r>
      <w:r w:rsidR="004321DC">
        <w:rPr>
          <w:rFonts w:ascii="Times New Roman" w:hAnsi="Times New Roman" w:cs="Times New Roman"/>
          <w:sz w:val="24"/>
          <w:szCs w:val="24"/>
        </w:rPr>
        <w:t>S</w:t>
      </w:r>
      <w:r w:rsidR="00634860" w:rsidRPr="00A92A61">
        <w:rPr>
          <w:rFonts w:ascii="Times New Roman" w:hAnsi="Times New Roman" w:cs="Times New Roman"/>
          <w:sz w:val="24"/>
          <w:szCs w:val="24"/>
        </w:rPr>
        <w:t>ubscribing device</w:t>
      </w:r>
      <w:r w:rsidR="0097706B">
        <w:rPr>
          <w:rFonts w:ascii="Times New Roman" w:hAnsi="Times New Roman" w:cs="Times New Roman"/>
          <w:sz w:val="24"/>
          <w:szCs w:val="24"/>
        </w:rPr>
        <w:t>s</w:t>
      </w:r>
      <w:r w:rsidR="00634860" w:rsidRPr="00A92A61">
        <w:rPr>
          <w:rFonts w:ascii="Times New Roman" w:hAnsi="Times New Roman" w:cs="Times New Roman"/>
          <w:sz w:val="24"/>
          <w:szCs w:val="24"/>
        </w:rPr>
        <w:t xml:space="preserve"> then consistently </w:t>
      </w:r>
      <w:r w:rsidR="00B92AAC">
        <w:rPr>
          <w:rFonts w:ascii="Times New Roman" w:hAnsi="Times New Roman" w:cs="Times New Roman"/>
          <w:sz w:val="24"/>
          <w:szCs w:val="24"/>
        </w:rPr>
        <w:t>poll</w:t>
      </w:r>
      <w:r w:rsidR="00634860" w:rsidRPr="00A92A61">
        <w:rPr>
          <w:rFonts w:ascii="Times New Roman" w:hAnsi="Times New Roman" w:cs="Times New Roman"/>
          <w:sz w:val="24"/>
          <w:szCs w:val="24"/>
        </w:rPr>
        <w:t xml:space="preserve"> the broker for messages.</w:t>
      </w:r>
    </w:p>
    <w:p w14:paraId="08D5735E" w14:textId="1E9FFA4A" w:rsidR="00634860" w:rsidRPr="00A92A61" w:rsidRDefault="00634860" w:rsidP="001578CB">
      <w:pPr>
        <w:spacing w:line="360" w:lineRule="auto"/>
        <w:contextualSpacing/>
        <w:rPr>
          <w:rFonts w:ascii="Times New Roman" w:hAnsi="Times New Roman" w:cs="Times New Roman"/>
          <w:sz w:val="24"/>
          <w:szCs w:val="24"/>
        </w:rPr>
      </w:pPr>
      <w:r w:rsidRPr="00A92A61">
        <w:rPr>
          <w:rFonts w:ascii="Times New Roman" w:hAnsi="Times New Roman" w:cs="Times New Roman"/>
          <w:sz w:val="24"/>
          <w:szCs w:val="24"/>
        </w:rPr>
        <w:t>Devices send and receive the binary data without extra processing, maximising transmission speed across the network, however it is not implicitly secure</w:t>
      </w:r>
      <w:r w:rsidR="00925821">
        <w:rPr>
          <w:rFonts w:ascii="Times New Roman" w:hAnsi="Times New Roman" w:cs="Times New Roman"/>
          <w:sz w:val="24"/>
          <w:szCs w:val="24"/>
        </w:rPr>
        <w:t>, therefore</w:t>
      </w:r>
      <w:r w:rsidRPr="00A92A61">
        <w:rPr>
          <w:rFonts w:ascii="Times New Roman" w:hAnsi="Times New Roman" w:cs="Times New Roman"/>
          <w:sz w:val="24"/>
          <w:szCs w:val="24"/>
        </w:rPr>
        <w:t xml:space="preserve"> additional encryption is required.</w:t>
      </w:r>
    </w:p>
    <w:p w14:paraId="7FB79557" w14:textId="16EE81A6" w:rsidR="00634860" w:rsidRPr="00A92A61" w:rsidRDefault="00634860" w:rsidP="001578CB">
      <w:pPr>
        <w:spacing w:line="360" w:lineRule="auto"/>
        <w:contextualSpacing/>
        <w:rPr>
          <w:rFonts w:ascii="Times New Roman" w:hAnsi="Times New Roman" w:cs="Times New Roman"/>
          <w:sz w:val="24"/>
          <w:szCs w:val="24"/>
        </w:rPr>
      </w:pPr>
      <w:r w:rsidRPr="00A92A61">
        <w:rPr>
          <w:rFonts w:ascii="Times New Roman" w:hAnsi="Times New Roman" w:cs="Times New Roman"/>
          <w:sz w:val="24"/>
          <w:szCs w:val="24"/>
        </w:rPr>
        <w:t>MQTT is an available library in Python, is cheap, lightweight, scalable and highly compatible, making it suitable for IoT, and is TCP/IP</w:t>
      </w:r>
      <w:r w:rsidR="008D7443">
        <w:rPr>
          <w:rFonts w:ascii="Times New Roman" w:hAnsi="Times New Roman" w:cs="Times New Roman"/>
          <w:sz w:val="24"/>
          <w:szCs w:val="24"/>
        </w:rPr>
        <w:t>-</w:t>
      </w:r>
      <w:r w:rsidRPr="00A92A61">
        <w:rPr>
          <w:rFonts w:ascii="Times New Roman" w:hAnsi="Times New Roman" w:cs="Times New Roman"/>
          <w:sz w:val="24"/>
          <w:szCs w:val="24"/>
        </w:rPr>
        <w:t>based so can</w:t>
      </w:r>
      <w:r w:rsidR="00CE2D16">
        <w:rPr>
          <w:rFonts w:ascii="Times New Roman" w:hAnsi="Times New Roman" w:cs="Times New Roman"/>
          <w:sz w:val="24"/>
          <w:szCs w:val="24"/>
        </w:rPr>
        <w:t xml:space="preserve"> guarantee deliver</w:t>
      </w:r>
      <w:r w:rsidR="0017498A">
        <w:rPr>
          <w:rFonts w:ascii="Times New Roman" w:hAnsi="Times New Roman" w:cs="Times New Roman"/>
          <w:sz w:val="24"/>
          <w:szCs w:val="24"/>
        </w:rPr>
        <w:t>y of messages (</w:t>
      </w:r>
      <w:proofErr w:type="spellStart"/>
      <w:r w:rsidR="0017498A">
        <w:rPr>
          <w:rFonts w:ascii="Times New Roman" w:hAnsi="Times New Roman" w:cs="Times New Roman"/>
          <w:sz w:val="24"/>
          <w:szCs w:val="24"/>
        </w:rPr>
        <w:t>Solovev</w:t>
      </w:r>
      <w:proofErr w:type="spellEnd"/>
      <w:r w:rsidR="0017498A">
        <w:rPr>
          <w:rFonts w:ascii="Times New Roman" w:hAnsi="Times New Roman" w:cs="Times New Roman"/>
          <w:sz w:val="24"/>
          <w:szCs w:val="24"/>
        </w:rPr>
        <w:t xml:space="preserve"> &amp; </w:t>
      </w:r>
      <w:proofErr w:type="spellStart"/>
      <w:r w:rsidR="0017498A">
        <w:rPr>
          <w:rFonts w:ascii="Times New Roman" w:hAnsi="Times New Roman" w:cs="Times New Roman"/>
          <w:sz w:val="24"/>
          <w:szCs w:val="24"/>
        </w:rPr>
        <w:t>Petrova</w:t>
      </w:r>
      <w:proofErr w:type="spellEnd"/>
      <w:r w:rsidR="0017498A">
        <w:rPr>
          <w:rFonts w:ascii="Times New Roman" w:hAnsi="Times New Roman" w:cs="Times New Roman"/>
          <w:sz w:val="24"/>
          <w:szCs w:val="24"/>
        </w:rPr>
        <w:t>, 2020).</w:t>
      </w:r>
    </w:p>
    <w:p w14:paraId="7413870F" w14:textId="3886BDFB" w:rsidR="00EE7A97" w:rsidRPr="007C0F05" w:rsidRDefault="00EE7A97" w:rsidP="001578CB">
      <w:pPr>
        <w:spacing w:line="360" w:lineRule="auto"/>
        <w:contextualSpacing/>
        <w:rPr>
          <w:rFonts w:ascii="Times New Roman" w:hAnsi="Times New Roman" w:cs="Times New Roman"/>
          <w:sz w:val="24"/>
          <w:szCs w:val="24"/>
        </w:rPr>
      </w:pPr>
      <w:commentRangeStart w:id="5"/>
      <w:r w:rsidRPr="007C0F05">
        <w:rPr>
          <w:rFonts w:ascii="Times New Roman" w:hAnsi="Times New Roman" w:cs="Times New Roman"/>
          <w:sz w:val="24"/>
          <w:szCs w:val="24"/>
        </w:rPr>
        <w:t>Where</w:t>
      </w:r>
      <w:commentRangeEnd w:id="5"/>
      <w:r w:rsidR="005F30EA">
        <w:rPr>
          <w:rStyle w:val="CommentReference"/>
        </w:rPr>
        <w:commentReference w:id="5"/>
      </w:r>
      <w:r w:rsidRPr="007C0F05">
        <w:rPr>
          <w:rFonts w:ascii="Times New Roman" w:hAnsi="Times New Roman" w:cs="Times New Roman"/>
          <w:sz w:val="24"/>
          <w:szCs w:val="24"/>
        </w:rPr>
        <w:t xml:space="preserve"> required, </w:t>
      </w:r>
      <w:r w:rsidR="00DE49F4" w:rsidRPr="007C0F05">
        <w:rPr>
          <w:rFonts w:ascii="Times New Roman" w:hAnsi="Times New Roman" w:cs="Times New Roman"/>
          <w:sz w:val="24"/>
          <w:szCs w:val="24"/>
        </w:rPr>
        <w:t>U</w:t>
      </w:r>
      <w:r w:rsidRPr="007C0F05">
        <w:rPr>
          <w:rFonts w:ascii="Times New Roman" w:hAnsi="Times New Roman" w:cs="Times New Roman"/>
          <w:sz w:val="24"/>
          <w:szCs w:val="24"/>
        </w:rPr>
        <w:t>buntu base images will be used to provide additional functionality.  The containers will be organised as shown in the following network diagram</w:t>
      </w:r>
      <w:r w:rsidR="00E85CD6" w:rsidRPr="007C0F05">
        <w:rPr>
          <w:rFonts w:ascii="Times New Roman" w:hAnsi="Times New Roman" w:cs="Times New Roman"/>
          <w:sz w:val="24"/>
          <w:szCs w:val="24"/>
        </w:rPr>
        <w:t xml:space="preserve"> (Figure 1)</w:t>
      </w:r>
      <w:r w:rsidRPr="007C0F05">
        <w:rPr>
          <w:rFonts w:ascii="Times New Roman" w:hAnsi="Times New Roman" w:cs="Times New Roman"/>
          <w:sz w:val="24"/>
          <w:szCs w:val="24"/>
        </w:rPr>
        <w:t>:</w:t>
      </w:r>
    </w:p>
    <w:p w14:paraId="2C31329A" w14:textId="77777777" w:rsidR="00EE7A97" w:rsidRPr="007C0F05" w:rsidRDefault="00EE7A97" w:rsidP="001578CB">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45510E75" wp14:editId="1E8C0726">
            <wp:extent cx="5403850" cy="4950037"/>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twork Overview.drawio.png"/>
                    <pic:cNvPicPr/>
                  </pic:nvPicPr>
                  <pic:blipFill>
                    <a:blip r:embed="rId10">
                      <a:extLst>
                        <a:ext uri="{28A0092B-C50C-407E-A947-70E740481C1C}">
                          <a14:useLocalDpi xmlns:a14="http://schemas.microsoft.com/office/drawing/2010/main" val="0"/>
                        </a:ext>
                      </a:extLst>
                    </a:blip>
                    <a:stretch>
                      <a:fillRect/>
                    </a:stretch>
                  </pic:blipFill>
                  <pic:spPr>
                    <a:xfrm>
                      <a:off x="0" y="0"/>
                      <a:ext cx="5405770" cy="4951796"/>
                    </a:xfrm>
                    <a:prstGeom prst="rect">
                      <a:avLst/>
                    </a:prstGeom>
                  </pic:spPr>
                </pic:pic>
              </a:graphicData>
            </a:graphic>
          </wp:inline>
        </w:drawing>
      </w:r>
    </w:p>
    <w:p w14:paraId="766F0400" w14:textId="241A0100" w:rsidR="00EE7A97" w:rsidRPr="007C0F05" w:rsidRDefault="00EE7A97"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1</w:t>
      </w:r>
      <w:r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Network diagram</w:t>
      </w:r>
    </w:p>
    <w:p w14:paraId="1BF96DD6" w14:textId="03E61157"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More inter-connected devices make for a more immersive </w:t>
      </w:r>
      <w:r w:rsidR="00DC296C" w:rsidRPr="007C0F05">
        <w:rPr>
          <w:rFonts w:ascii="Times New Roman" w:hAnsi="Times New Roman" w:cs="Times New Roman"/>
          <w:sz w:val="24"/>
          <w:szCs w:val="24"/>
        </w:rPr>
        <w:t xml:space="preserve">patron </w:t>
      </w:r>
      <w:r w:rsidRPr="007C0F05">
        <w:rPr>
          <w:rFonts w:ascii="Times New Roman" w:hAnsi="Times New Roman" w:cs="Times New Roman"/>
          <w:sz w:val="24"/>
          <w:szCs w:val="24"/>
        </w:rPr>
        <w:t xml:space="preserve">experience, however it also increases the attack surface for the stadium network.  </w:t>
      </w:r>
      <w:commentRangeStart w:id="6"/>
      <w:r w:rsidR="00E83640">
        <w:rPr>
          <w:rFonts w:ascii="Times New Roman" w:hAnsi="Times New Roman" w:cs="Times New Roman"/>
          <w:sz w:val="24"/>
          <w:szCs w:val="24"/>
        </w:rPr>
        <w:t>Therefore</w:t>
      </w:r>
      <w:commentRangeEnd w:id="6"/>
      <w:r w:rsidR="005F30EA">
        <w:rPr>
          <w:rStyle w:val="CommentReference"/>
        </w:rPr>
        <w:commentReference w:id="6"/>
      </w:r>
      <w:r w:rsidR="00E11E75">
        <w:rPr>
          <w:rFonts w:ascii="Times New Roman" w:hAnsi="Times New Roman" w:cs="Times New Roman"/>
          <w:sz w:val="24"/>
          <w:szCs w:val="24"/>
        </w:rPr>
        <w:t>,</w:t>
      </w:r>
      <w:r w:rsidR="00E83640">
        <w:rPr>
          <w:rFonts w:ascii="Times New Roman" w:hAnsi="Times New Roman" w:cs="Times New Roman"/>
          <w:sz w:val="24"/>
          <w:szCs w:val="24"/>
        </w:rPr>
        <w:t xml:space="preserve"> </w:t>
      </w:r>
      <w:r w:rsidR="007B6E6A">
        <w:rPr>
          <w:rFonts w:ascii="Times New Roman" w:hAnsi="Times New Roman" w:cs="Times New Roman"/>
          <w:sz w:val="24"/>
          <w:szCs w:val="24"/>
        </w:rPr>
        <w:t xml:space="preserve">it is </w:t>
      </w:r>
      <w:r w:rsidR="001A4DBD">
        <w:rPr>
          <w:rFonts w:ascii="Times New Roman" w:hAnsi="Times New Roman" w:cs="Times New Roman"/>
          <w:sz w:val="24"/>
          <w:szCs w:val="24"/>
        </w:rPr>
        <w:t>imperative they are protected</w:t>
      </w:r>
      <w:r w:rsidR="00BF0D4C">
        <w:rPr>
          <w:rFonts w:ascii="Times New Roman" w:hAnsi="Times New Roman" w:cs="Times New Roman"/>
          <w:sz w:val="24"/>
          <w:szCs w:val="24"/>
        </w:rPr>
        <w:t xml:space="preserve"> </w:t>
      </w:r>
      <w:r w:rsidR="00D444B3">
        <w:rPr>
          <w:rFonts w:ascii="Times New Roman" w:hAnsi="Times New Roman" w:cs="Times New Roman"/>
          <w:sz w:val="24"/>
          <w:szCs w:val="24"/>
        </w:rPr>
        <w:t xml:space="preserve">in line with </w:t>
      </w:r>
      <w:r w:rsidR="00E778F7">
        <w:rPr>
          <w:rFonts w:ascii="Times New Roman" w:hAnsi="Times New Roman" w:cs="Times New Roman"/>
          <w:sz w:val="24"/>
          <w:szCs w:val="24"/>
        </w:rPr>
        <w:t>such</w:t>
      </w:r>
      <w:r w:rsidR="00D444B3">
        <w:rPr>
          <w:rFonts w:ascii="Times New Roman" w:hAnsi="Times New Roman" w:cs="Times New Roman"/>
          <w:sz w:val="24"/>
          <w:szCs w:val="24"/>
        </w:rPr>
        <w:t xml:space="preserve"> expansion</w:t>
      </w:r>
      <w:r w:rsidR="001A4DBD">
        <w:rPr>
          <w:rFonts w:ascii="Times New Roman" w:hAnsi="Times New Roman" w:cs="Times New Roman"/>
          <w:sz w:val="24"/>
          <w:szCs w:val="24"/>
        </w:rPr>
        <w:t>.</w:t>
      </w:r>
    </w:p>
    <w:p w14:paraId="4AF76BB4" w14:textId="412C2B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Several methods have been put forward to protect </w:t>
      </w:r>
      <w:r w:rsidR="005D6D4D">
        <w:rPr>
          <w:rFonts w:ascii="Times New Roman" w:hAnsi="Times New Roman" w:cs="Times New Roman"/>
          <w:sz w:val="24"/>
          <w:szCs w:val="24"/>
        </w:rPr>
        <w:t>sports stadium</w:t>
      </w:r>
      <w:r w:rsidR="001E76E2">
        <w:rPr>
          <w:rFonts w:ascii="Times New Roman" w:hAnsi="Times New Roman" w:cs="Times New Roman"/>
          <w:sz w:val="24"/>
          <w:szCs w:val="24"/>
        </w:rPr>
        <w:t xml:space="preserve"> IoT devices</w:t>
      </w:r>
      <w:r w:rsidRPr="007C0F05">
        <w:rPr>
          <w:rFonts w:ascii="Times New Roman" w:hAnsi="Times New Roman" w:cs="Times New Roman"/>
          <w:sz w:val="24"/>
          <w:szCs w:val="24"/>
        </w:rPr>
        <w:t xml:space="preserve">.  Wan et al. (2021) propose an AI-CPS system, based on anomaly detection.   This gives good results and may have its uses, however is not </w:t>
      </w:r>
      <w:r w:rsidR="00944956" w:rsidRPr="007C0F05">
        <w:rPr>
          <w:rFonts w:ascii="Times New Roman" w:hAnsi="Times New Roman" w:cs="Times New Roman"/>
          <w:sz w:val="24"/>
          <w:szCs w:val="24"/>
        </w:rPr>
        <w:t>100%</w:t>
      </w:r>
      <w:r w:rsidRPr="007C0F05">
        <w:rPr>
          <w:rFonts w:ascii="Times New Roman" w:hAnsi="Times New Roman" w:cs="Times New Roman"/>
          <w:sz w:val="24"/>
          <w:szCs w:val="24"/>
        </w:rPr>
        <w:t xml:space="preserve"> efficient and could be argued that human de</w:t>
      </w:r>
      <w:r w:rsidR="001238A7" w:rsidRPr="007C0F05">
        <w:rPr>
          <w:rFonts w:ascii="Times New Roman" w:hAnsi="Times New Roman" w:cs="Times New Roman"/>
          <w:sz w:val="24"/>
          <w:szCs w:val="24"/>
        </w:rPr>
        <w:t>cisions are still necessary where</w:t>
      </w:r>
      <w:r w:rsidR="00BA510D" w:rsidRPr="007C0F05">
        <w:rPr>
          <w:rFonts w:ascii="Times New Roman" w:hAnsi="Times New Roman" w:cs="Times New Roman"/>
          <w:sz w:val="24"/>
          <w:szCs w:val="24"/>
        </w:rPr>
        <w:t xml:space="preserve"> CPS systems, and</w:t>
      </w:r>
      <w:r w:rsidR="00995EAD" w:rsidRPr="007C0F05">
        <w:rPr>
          <w:rFonts w:ascii="Times New Roman" w:hAnsi="Times New Roman" w:cs="Times New Roman"/>
          <w:sz w:val="24"/>
          <w:szCs w:val="24"/>
        </w:rPr>
        <w:t xml:space="preserve"> </w:t>
      </w:r>
      <w:r w:rsidR="000530EA" w:rsidRPr="007C0F05">
        <w:rPr>
          <w:rFonts w:ascii="Times New Roman" w:hAnsi="Times New Roman" w:cs="Times New Roman"/>
          <w:sz w:val="24"/>
          <w:szCs w:val="24"/>
        </w:rPr>
        <w:t xml:space="preserve">human </w:t>
      </w:r>
      <w:r w:rsidR="007434C8" w:rsidRPr="007C0F05">
        <w:rPr>
          <w:rFonts w:ascii="Times New Roman" w:hAnsi="Times New Roman" w:cs="Times New Roman"/>
          <w:sz w:val="24"/>
          <w:szCs w:val="24"/>
        </w:rPr>
        <w:t>safety</w:t>
      </w:r>
      <w:r w:rsidR="00B13F25" w:rsidRPr="007C0F05">
        <w:rPr>
          <w:rFonts w:ascii="Times New Roman" w:hAnsi="Times New Roman" w:cs="Times New Roman"/>
          <w:sz w:val="24"/>
          <w:szCs w:val="24"/>
        </w:rPr>
        <w:t xml:space="preserve"> </w:t>
      </w:r>
      <w:r w:rsidR="00425906" w:rsidRPr="007C0F05">
        <w:rPr>
          <w:rFonts w:ascii="Times New Roman" w:hAnsi="Times New Roman" w:cs="Times New Roman"/>
          <w:sz w:val="24"/>
          <w:szCs w:val="24"/>
        </w:rPr>
        <w:t>are</w:t>
      </w:r>
      <w:r w:rsidR="00B13F25" w:rsidRPr="007C0F05">
        <w:rPr>
          <w:rFonts w:ascii="Times New Roman" w:hAnsi="Times New Roman" w:cs="Times New Roman"/>
          <w:sz w:val="24"/>
          <w:szCs w:val="24"/>
        </w:rPr>
        <w:t xml:space="preserve"> </w:t>
      </w:r>
      <w:r w:rsidRPr="007C0F05">
        <w:rPr>
          <w:rFonts w:ascii="Times New Roman" w:hAnsi="Times New Roman" w:cs="Times New Roman"/>
          <w:sz w:val="24"/>
          <w:szCs w:val="24"/>
        </w:rPr>
        <w:t xml:space="preserve">at risk.  Additionally, </w:t>
      </w:r>
      <w:r w:rsidR="0034602F">
        <w:rPr>
          <w:rFonts w:ascii="Times New Roman" w:hAnsi="Times New Roman" w:cs="Times New Roman"/>
          <w:sz w:val="24"/>
          <w:szCs w:val="24"/>
        </w:rPr>
        <w:t>artificial intelligence (</w:t>
      </w:r>
      <w:r w:rsidRPr="007C0F05">
        <w:rPr>
          <w:rFonts w:ascii="Times New Roman" w:hAnsi="Times New Roman" w:cs="Times New Roman"/>
          <w:sz w:val="24"/>
          <w:szCs w:val="24"/>
        </w:rPr>
        <w:t>AI</w:t>
      </w:r>
      <w:r w:rsidR="0034602F">
        <w:rPr>
          <w:rFonts w:ascii="Times New Roman" w:hAnsi="Times New Roman" w:cs="Times New Roman"/>
          <w:sz w:val="24"/>
          <w:szCs w:val="24"/>
        </w:rPr>
        <w:t>)</w:t>
      </w:r>
      <w:r w:rsidRPr="007C0F05">
        <w:rPr>
          <w:rFonts w:ascii="Times New Roman" w:hAnsi="Times New Roman" w:cs="Times New Roman"/>
          <w:sz w:val="24"/>
          <w:szCs w:val="24"/>
        </w:rPr>
        <w:t xml:space="preserve"> technology </w:t>
      </w:r>
      <w:r w:rsidR="00326F20" w:rsidRPr="007C0F05">
        <w:rPr>
          <w:rFonts w:ascii="Times New Roman" w:hAnsi="Times New Roman" w:cs="Times New Roman"/>
          <w:sz w:val="24"/>
          <w:szCs w:val="24"/>
        </w:rPr>
        <w:t>is not always</w:t>
      </w:r>
      <w:r w:rsidR="00745AFD" w:rsidRPr="007C0F05">
        <w:rPr>
          <w:rFonts w:ascii="Times New Roman" w:hAnsi="Times New Roman" w:cs="Times New Roman"/>
          <w:sz w:val="24"/>
          <w:szCs w:val="24"/>
        </w:rPr>
        <w:t xml:space="preserve"> affordable for</w:t>
      </w:r>
      <w:r w:rsidR="003329D6">
        <w:rPr>
          <w:rFonts w:ascii="Times New Roman" w:hAnsi="Times New Roman" w:cs="Times New Roman"/>
          <w:sz w:val="24"/>
          <w:szCs w:val="24"/>
        </w:rPr>
        <w:t xml:space="preserve"> smaller stadiums</w:t>
      </w:r>
      <w:r w:rsidR="00096C36">
        <w:rPr>
          <w:rFonts w:ascii="Times New Roman" w:hAnsi="Times New Roman" w:cs="Times New Roman"/>
          <w:sz w:val="24"/>
          <w:szCs w:val="24"/>
        </w:rPr>
        <w:t xml:space="preserve"> and </w:t>
      </w:r>
      <w:r w:rsidR="005C3272">
        <w:rPr>
          <w:rFonts w:ascii="Times New Roman" w:hAnsi="Times New Roman" w:cs="Times New Roman"/>
          <w:sz w:val="24"/>
          <w:szCs w:val="24"/>
        </w:rPr>
        <w:t>so</w:t>
      </w:r>
      <w:r w:rsidR="00096C36">
        <w:rPr>
          <w:rFonts w:ascii="Times New Roman" w:hAnsi="Times New Roman" w:cs="Times New Roman"/>
          <w:sz w:val="24"/>
          <w:szCs w:val="24"/>
        </w:rPr>
        <w:t xml:space="preserve"> alternative </w:t>
      </w:r>
      <w:r w:rsidR="00B408FC">
        <w:rPr>
          <w:rFonts w:ascii="Times New Roman" w:hAnsi="Times New Roman" w:cs="Times New Roman"/>
          <w:sz w:val="24"/>
          <w:szCs w:val="24"/>
        </w:rPr>
        <w:t xml:space="preserve">solutions </w:t>
      </w:r>
      <w:r w:rsidR="00A9299D">
        <w:rPr>
          <w:rFonts w:ascii="Times New Roman" w:hAnsi="Times New Roman" w:cs="Times New Roman"/>
          <w:sz w:val="24"/>
          <w:szCs w:val="24"/>
        </w:rPr>
        <w:t>are</w:t>
      </w:r>
      <w:r w:rsidR="005A1028">
        <w:rPr>
          <w:rFonts w:ascii="Times New Roman" w:hAnsi="Times New Roman" w:cs="Times New Roman"/>
          <w:sz w:val="24"/>
          <w:szCs w:val="24"/>
        </w:rPr>
        <w:t xml:space="preserve"> required</w:t>
      </w:r>
      <w:r w:rsidR="00C046F4">
        <w:rPr>
          <w:rFonts w:ascii="Times New Roman" w:hAnsi="Times New Roman" w:cs="Times New Roman"/>
          <w:sz w:val="24"/>
          <w:szCs w:val="24"/>
        </w:rPr>
        <w:t xml:space="preserve">.  </w:t>
      </w:r>
      <w:r w:rsidR="00BE3C4B">
        <w:rPr>
          <w:rFonts w:ascii="Times New Roman" w:hAnsi="Times New Roman" w:cs="Times New Roman"/>
          <w:sz w:val="24"/>
          <w:szCs w:val="24"/>
        </w:rPr>
        <w:t>For larger stadiums,</w:t>
      </w:r>
      <w:r w:rsidR="003329D6">
        <w:rPr>
          <w:rFonts w:ascii="Times New Roman" w:hAnsi="Times New Roman" w:cs="Times New Roman"/>
          <w:sz w:val="24"/>
          <w:szCs w:val="24"/>
        </w:rPr>
        <w:t xml:space="preserve"> AI</w:t>
      </w:r>
      <w:r w:rsidR="003329D6" w:rsidRPr="007C0F05">
        <w:rPr>
          <w:rFonts w:ascii="Times New Roman" w:hAnsi="Times New Roman" w:cs="Times New Roman"/>
          <w:sz w:val="24"/>
          <w:szCs w:val="24"/>
        </w:rPr>
        <w:t xml:space="preserve"> could be useful to work in tandem with a monitoring model such as the one proposed </w:t>
      </w:r>
      <w:r w:rsidR="003329D6">
        <w:rPr>
          <w:rFonts w:ascii="Times New Roman" w:hAnsi="Times New Roman" w:cs="Times New Roman"/>
          <w:sz w:val="24"/>
          <w:szCs w:val="24"/>
        </w:rPr>
        <w:t>through this project</w:t>
      </w:r>
      <w:r w:rsidR="003329D6" w:rsidRPr="007C0F05">
        <w:rPr>
          <w:rFonts w:ascii="Times New Roman" w:hAnsi="Times New Roman" w:cs="Times New Roman"/>
          <w:sz w:val="24"/>
          <w:szCs w:val="24"/>
        </w:rPr>
        <w:t xml:space="preserve">.  </w:t>
      </w:r>
    </w:p>
    <w:p w14:paraId="10EBC4BD" w14:textId="1DA0D561"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IoT systems often do not have sufficient processing power or memory to carry out transactions locally, </w:t>
      </w:r>
      <w:r w:rsidR="00E922DD" w:rsidRPr="007C0F05">
        <w:rPr>
          <w:rFonts w:ascii="Times New Roman" w:hAnsi="Times New Roman" w:cs="Times New Roman"/>
          <w:sz w:val="24"/>
          <w:szCs w:val="24"/>
        </w:rPr>
        <w:t>meaning</w:t>
      </w:r>
      <w:r w:rsidRPr="007C0F05">
        <w:rPr>
          <w:rFonts w:ascii="Times New Roman" w:hAnsi="Times New Roman" w:cs="Times New Roman"/>
          <w:sz w:val="24"/>
          <w:szCs w:val="24"/>
        </w:rPr>
        <w:t xml:space="preserve"> the </w:t>
      </w:r>
      <w:r w:rsidR="00265E1C" w:rsidRPr="007C0F05">
        <w:rPr>
          <w:rFonts w:ascii="Times New Roman" w:hAnsi="Times New Roman" w:cs="Times New Roman"/>
          <w:sz w:val="24"/>
          <w:szCs w:val="24"/>
        </w:rPr>
        <w:t xml:space="preserve">data are </w:t>
      </w:r>
      <w:r w:rsidRPr="007C0F05">
        <w:rPr>
          <w:rFonts w:ascii="Times New Roman" w:hAnsi="Times New Roman" w:cs="Times New Roman"/>
          <w:sz w:val="24"/>
          <w:szCs w:val="24"/>
        </w:rPr>
        <w:t xml:space="preserve">often pushed off over the network connection to </w:t>
      </w:r>
      <w:r w:rsidRPr="007C0F05">
        <w:rPr>
          <w:rFonts w:ascii="Times New Roman" w:hAnsi="Times New Roman" w:cs="Times New Roman"/>
          <w:sz w:val="24"/>
          <w:szCs w:val="24"/>
        </w:rPr>
        <w:lastRenderedPageBreak/>
        <w:t>computers with higher computational bandwi</w:t>
      </w:r>
      <w:r w:rsidR="00981911" w:rsidRPr="007C0F05">
        <w:rPr>
          <w:rFonts w:ascii="Times New Roman" w:hAnsi="Times New Roman" w:cs="Times New Roman"/>
          <w:sz w:val="24"/>
          <w:szCs w:val="24"/>
        </w:rPr>
        <w:t>d</w:t>
      </w:r>
      <w:r w:rsidRPr="007C0F05">
        <w:rPr>
          <w:rFonts w:ascii="Times New Roman" w:hAnsi="Times New Roman" w:cs="Times New Roman"/>
          <w:sz w:val="24"/>
          <w:szCs w:val="24"/>
        </w:rPr>
        <w:t>th (</w:t>
      </w:r>
      <w:r w:rsidR="00993D53" w:rsidRPr="007C0F05">
        <w:rPr>
          <w:rFonts w:ascii="Times New Roman" w:hAnsi="Times New Roman" w:cs="Times New Roman"/>
          <w:sz w:val="24"/>
          <w:szCs w:val="24"/>
        </w:rPr>
        <w:t>Darling</w:t>
      </w:r>
      <w:r w:rsidRPr="007C0F05">
        <w:rPr>
          <w:rFonts w:ascii="Times New Roman" w:hAnsi="Times New Roman" w:cs="Times New Roman"/>
          <w:sz w:val="24"/>
          <w:szCs w:val="24"/>
        </w:rPr>
        <w:t>, 2021).  Therefore</w:t>
      </w:r>
      <w:r w:rsidR="00A46E7B" w:rsidRPr="007C0F05">
        <w:rPr>
          <w:rFonts w:ascii="Times New Roman" w:hAnsi="Times New Roman" w:cs="Times New Roman"/>
          <w:sz w:val="24"/>
          <w:szCs w:val="24"/>
        </w:rPr>
        <w:t>,</w:t>
      </w:r>
      <w:r w:rsidRPr="007C0F05">
        <w:rPr>
          <w:rFonts w:ascii="Times New Roman" w:hAnsi="Times New Roman" w:cs="Times New Roman"/>
          <w:sz w:val="24"/>
          <w:szCs w:val="24"/>
        </w:rPr>
        <w:t xml:space="preserve"> locally installed security mechanisms such as antivirus are often not useful, however data encryption protection </w:t>
      </w:r>
      <w:r w:rsidR="00021D04" w:rsidRPr="007C0F05">
        <w:rPr>
          <w:rFonts w:ascii="Times New Roman" w:hAnsi="Times New Roman" w:cs="Times New Roman"/>
          <w:sz w:val="24"/>
          <w:szCs w:val="24"/>
        </w:rPr>
        <w:t>remains</w:t>
      </w:r>
      <w:r w:rsidRPr="007C0F05">
        <w:rPr>
          <w:rFonts w:ascii="Times New Roman" w:hAnsi="Times New Roman" w:cs="Times New Roman"/>
          <w:sz w:val="24"/>
          <w:szCs w:val="24"/>
        </w:rPr>
        <w:t xml:space="preserve"> paramount. </w:t>
      </w:r>
    </w:p>
    <w:p w14:paraId="3FE7532A" w14:textId="13C16857"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study by Khalifa (2020) provided recommendations to invest in data protection technologies</w:t>
      </w:r>
      <w:r w:rsidR="00CD12ED" w:rsidRPr="007C0F05">
        <w:rPr>
          <w:rFonts w:ascii="Times New Roman" w:hAnsi="Times New Roman" w:cs="Times New Roman"/>
          <w:sz w:val="24"/>
          <w:szCs w:val="24"/>
        </w:rPr>
        <w:t xml:space="preserve"> in stadiums</w:t>
      </w:r>
      <w:r w:rsidRPr="007C0F05">
        <w:rPr>
          <w:rFonts w:ascii="Times New Roman" w:hAnsi="Times New Roman" w:cs="Times New Roman"/>
          <w:sz w:val="24"/>
          <w:szCs w:val="24"/>
        </w:rPr>
        <w:t xml:space="preserve">, including </w:t>
      </w:r>
      <w:r w:rsidR="00C53CF1" w:rsidRPr="007C0F05">
        <w:rPr>
          <w:rFonts w:ascii="Times New Roman" w:hAnsi="Times New Roman" w:cs="Times New Roman"/>
          <w:sz w:val="24"/>
          <w:szCs w:val="24"/>
        </w:rPr>
        <w:t xml:space="preserve">the use of </w:t>
      </w:r>
      <w:r w:rsidRPr="007C0F05">
        <w:rPr>
          <w:rFonts w:ascii="Times New Roman" w:hAnsi="Times New Roman" w:cs="Times New Roman"/>
          <w:sz w:val="24"/>
          <w:szCs w:val="24"/>
        </w:rPr>
        <w:t xml:space="preserve">online databases and hiring competent specialists in the field of cybersecurity, </w:t>
      </w:r>
      <w:r w:rsidR="007315E5" w:rsidRPr="007C0F05">
        <w:rPr>
          <w:rFonts w:ascii="Times New Roman" w:hAnsi="Times New Roman" w:cs="Times New Roman"/>
          <w:sz w:val="24"/>
          <w:szCs w:val="24"/>
        </w:rPr>
        <w:t>and</w:t>
      </w:r>
      <w:r w:rsidRPr="007C0F05">
        <w:rPr>
          <w:rFonts w:ascii="Times New Roman" w:hAnsi="Times New Roman" w:cs="Times New Roman"/>
          <w:sz w:val="24"/>
          <w:szCs w:val="24"/>
        </w:rPr>
        <w:t xml:space="preserve"> encouraging cyber security awareness ca</w:t>
      </w:r>
      <w:r w:rsidR="008D5163" w:rsidRPr="007C0F05">
        <w:rPr>
          <w:rFonts w:ascii="Times New Roman" w:hAnsi="Times New Roman" w:cs="Times New Roman"/>
          <w:sz w:val="24"/>
          <w:szCs w:val="24"/>
        </w:rPr>
        <w:t>mpaigns for fans to support efforts</w:t>
      </w:r>
      <w:r w:rsidRPr="007C0F05">
        <w:rPr>
          <w:rFonts w:ascii="Times New Roman" w:hAnsi="Times New Roman" w:cs="Times New Roman"/>
          <w:sz w:val="24"/>
          <w:szCs w:val="24"/>
        </w:rPr>
        <w:t xml:space="preserve">. </w:t>
      </w:r>
    </w:p>
    <w:p w14:paraId="286E3732" w14:textId="70F511D2" w:rsidR="00EE7A97" w:rsidRPr="007C0F05" w:rsidRDefault="00EE7A97" w:rsidP="001578CB">
      <w:pPr>
        <w:spacing w:line="360" w:lineRule="auto"/>
        <w:contextualSpacing/>
        <w:rPr>
          <w:rFonts w:ascii="Times New Roman" w:hAnsi="Times New Roman" w:cs="Times New Roman"/>
          <w:sz w:val="24"/>
          <w:szCs w:val="24"/>
        </w:rPr>
      </w:pPr>
      <w:commentRangeStart w:id="7"/>
      <w:r w:rsidRPr="007C0F05">
        <w:rPr>
          <w:rFonts w:ascii="Times New Roman" w:hAnsi="Times New Roman" w:cs="Times New Roman"/>
          <w:sz w:val="24"/>
          <w:szCs w:val="24"/>
        </w:rPr>
        <w:t>There seems</w:t>
      </w:r>
      <w:commentRangeEnd w:id="7"/>
      <w:r w:rsidR="005F30EA">
        <w:rPr>
          <w:rStyle w:val="CommentReference"/>
        </w:rPr>
        <w:commentReference w:id="7"/>
      </w:r>
      <w:r w:rsidRPr="007C0F05">
        <w:rPr>
          <w:rFonts w:ascii="Times New Roman" w:hAnsi="Times New Roman" w:cs="Times New Roman"/>
          <w:sz w:val="24"/>
          <w:szCs w:val="24"/>
        </w:rPr>
        <w:t xml:space="preserve"> to be very little regulation for providing cybersecurity measures amongst sports clubs.</w:t>
      </w:r>
    </w:p>
    <w:p w14:paraId="274830D6" w14:textId="2510F682"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(2019) states </w:t>
      </w:r>
      <w:r w:rsidR="00B038FA" w:rsidRPr="007C0F05">
        <w:rPr>
          <w:rFonts w:ascii="Times New Roman" w:hAnsi="Times New Roman" w:cs="Times New Roman"/>
          <w:sz w:val="24"/>
          <w:szCs w:val="24"/>
        </w:rPr>
        <w:t xml:space="preserve">that </w:t>
      </w:r>
      <w:r w:rsidRPr="007C0F05">
        <w:rPr>
          <w:rFonts w:ascii="Times New Roman" w:hAnsi="Times New Roman" w:cs="Times New Roman"/>
          <w:sz w:val="24"/>
          <w:szCs w:val="24"/>
        </w:rPr>
        <w:t>until recently, awareness of dangers around cyber-attacks in stadiu</w:t>
      </w:r>
      <w:r w:rsidR="001310C9" w:rsidRPr="007C0F05">
        <w:rPr>
          <w:rFonts w:ascii="Times New Roman" w:hAnsi="Times New Roman" w:cs="Times New Roman"/>
          <w:sz w:val="24"/>
          <w:szCs w:val="24"/>
        </w:rPr>
        <w:t>ms has been lacking</w:t>
      </w:r>
      <w:r w:rsidRPr="007C0F05">
        <w:rPr>
          <w:rFonts w:ascii="Times New Roman" w:hAnsi="Times New Roman" w:cs="Times New Roman"/>
          <w:sz w:val="24"/>
          <w:szCs w:val="24"/>
        </w:rPr>
        <w:t xml:space="preserve"> and that</w:t>
      </w:r>
      <w:r w:rsidR="00F76EA0" w:rsidRPr="007C0F05">
        <w:rPr>
          <w:rFonts w:ascii="Times New Roman" w:hAnsi="Times New Roman" w:cs="Times New Roman"/>
          <w:sz w:val="24"/>
          <w:szCs w:val="24"/>
        </w:rPr>
        <w:t>,</w:t>
      </w:r>
      <w:r w:rsidRPr="007C0F05">
        <w:rPr>
          <w:rFonts w:ascii="Times New Roman" w:hAnsi="Times New Roman" w:cs="Times New Roman"/>
          <w:sz w:val="24"/>
          <w:szCs w:val="24"/>
        </w:rPr>
        <w:t xml:space="preserve"> with </w:t>
      </w:r>
      <w:r w:rsidR="00792E6A" w:rsidRPr="007C0F05">
        <w:rPr>
          <w:rFonts w:ascii="Times New Roman" w:hAnsi="Times New Roman" w:cs="Times New Roman"/>
          <w:sz w:val="24"/>
          <w:szCs w:val="24"/>
        </w:rPr>
        <w:t>CPS</w:t>
      </w:r>
      <w:r w:rsidRPr="007C0F05">
        <w:rPr>
          <w:rFonts w:ascii="Times New Roman" w:hAnsi="Times New Roman" w:cs="Times New Roman"/>
          <w:sz w:val="24"/>
          <w:szCs w:val="24"/>
        </w:rPr>
        <w:t>, often the cyber component is not the ultimate target, however is compromised initially in order to carry out a physical attack.</w:t>
      </w:r>
    </w:p>
    <w:p w14:paraId="17865A03" w14:textId="7D143146"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Roberts gives examples of previous attacks, such as the one in 2017 where a fire-alarm system at an American Football Conference (AFC) National Football League match was hijacked, resulting in the fire alarm being sounded causing the Media to evacuate the stadium, and another which disrupted the </w:t>
      </w:r>
      <w:r w:rsidR="00C97D92" w:rsidRPr="007C0F05">
        <w:rPr>
          <w:rFonts w:ascii="Times New Roman" w:hAnsi="Times New Roman" w:cs="Times New Roman"/>
          <w:sz w:val="24"/>
          <w:szCs w:val="24"/>
        </w:rPr>
        <w:t xml:space="preserve">2018 </w:t>
      </w:r>
      <w:r w:rsidRPr="007C0F05">
        <w:rPr>
          <w:rFonts w:ascii="Times New Roman" w:hAnsi="Times New Roman" w:cs="Times New Roman"/>
          <w:sz w:val="24"/>
          <w:szCs w:val="24"/>
        </w:rPr>
        <w:t>Pyeon</w:t>
      </w:r>
      <w:r w:rsidR="003213FF" w:rsidRPr="007C0F05">
        <w:rPr>
          <w:rFonts w:ascii="Times New Roman" w:hAnsi="Times New Roman" w:cs="Times New Roman"/>
          <w:sz w:val="24"/>
          <w:szCs w:val="24"/>
        </w:rPr>
        <w:t>g</w:t>
      </w:r>
      <w:r w:rsidRPr="007C0F05">
        <w:rPr>
          <w:rFonts w:ascii="Times New Roman" w:hAnsi="Times New Roman" w:cs="Times New Roman"/>
          <w:sz w:val="24"/>
          <w:szCs w:val="24"/>
        </w:rPr>
        <w:t>chang W</w:t>
      </w:r>
      <w:r w:rsidR="0006534A" w:rsidRPr="007C0F05">
        <w:rPr>
          <w:rFonts w:ascii="Times New Roman" w:hAnsi="Times New Roman" w:cs="Times New Roman"/>
          <w:sz w:val="24"/>
          <w:szCs w:val="24"/>
        </w:rPr>
        <w:t>inter Olympics opening ceremony</w:t>
      </w:r>
      <w:r w:rsidR="000B631B" w:rsidRPr="007C0F05">
        <w:rPr>
          <w:rFonts w:ascii="Times New Roman" w:hAnsi="Times New Roman" w:cs="Times New Roman"/>
          <w:sz w:val="24"/>
          <w:szCs w:val="24"/>
        </w:rPr>
        <w:t xml:space="preserve"> </w:t>
      </w:r>
      <w:r w:rsidR="00D96101" w:rsidRPr="007C0F05">
        <w:rPr>
          <w:rFonts w:ascii="Times New Roman" w:hAnsi="Times New Roman" w:cs="Times New Roman"/>
          <w:sz w:val="24"/>
          <w:szCs w:val="24"/>
        </w:rPr>
        <w:t>which brought</w:t>
      </w:r>
      <w:r w:rsidR="00824342" w:rsidRPr="007C0F05">
        <w:rPr>
          <w:rFonts w:ascii="Times New Roman" w:hAnsi="Times New Roman" w:cs="Times New Roman"/>
          <w:sz w:val="24"/>
          <w:szCs w:val="24"/>
        </w:rPr>
        <w:t xml:space="preserve"> down</w:t>
      </w:r>
      <w:r w:rsidRPr="007C0F05">
        <w:rPr>
          <w:rFonts w:ascii="Times New Roman" w:hAnsi="Times New Roman" w:cs="Times New Roman"/>
          <w:sz w:val="24"/>
          <w:szCs w:val="24"/>
        </w:rPr>
        <w:t xml:space="preserve"> Internet access, affected broadcasting</w:t>
      </w:r>
      <w:r w:rsidR="00D83A60" w:rsidRPr="007C0F05">
        <w:rPr>
          <w:rFonts w:ascii="Times New Roman" w:hAnsi="Times New Roman" w:cs="Times New Roman"/>
          <w:sz w:val="24"/>
          <w:szCs w:val="24"/>
        </w:rPr>
        <w:t xml:space="preserve">, </w:t>
      </w:r>
      <w:r w:rsidR="00CC563B" w:rsidRPr="007C0F05">
        <w:rPr>
          <w:rFonts w:ascii="Times New Roman" w:hAnsi="Times New Roman" w:cs="Times New Roman"/>
          <w:sz w:val="24"/>
          <w:szCs w:val="24"/>
        </w:rPr>
        <w:t>took the</w:t>
      </w:r>
      <w:r w:rsidR="000A732A" w:rsidRPr="007C0F05">
        <w:rPr>
          <w:rFonts w:ascii="Times New Roman" w:hAnsi="Times New Roman" w:cs="Times New Roman"/>
          <w:sz w:val="24"/>
          <w:szCs w:val="24"/>
        </w:rPr>
        <w:t xml:space="preserve"> official</w:t>
      </w:r>
      <w:r w:rsidR="00D83A60" w:rsidRPr="007C0F05">
        <w:rPr>
          <w:rFonts w:ascii="Times New Roman" w:hAnsi="Times New Roman" w:cs="Times New Roman"/>
          <w:sz w:val="24"/>
          <w:szCs w:val="24"/>
        </w:rPr>
        <w:t xml:space="preserve"> </w:t>
      </w:r>
      <w:r w:rsidR="00776513" w:rsidRPr="007C0F05">
        <w:rPr>
          <w:rFonts w:ascii="Times New Roman" w:hAnsi="Times New Roman" w:cs="Times New Roman"/>
          <w:sz w:val="24"/>
          <w:szCs w:val="24"/>
        </w:rPr>
        <w:t>website</w:t>
      </w:r>
      <w:r w:rsidR="00CC563B" w:rsidRPr="007C0F05">
        <w:rPr>
          <w:rFonts w:ascii="Times New Roman" w:hAnsi="Times New Roman" w:cs="Times New Roman"/>
          <w:sz w:val="24"/>
          <w:szCs w:val="24"/>
        </w:rPr>
        <w:t xml:space="preserve"> offline</w:t>
      </w:r>
      <w:r w:rsidR="00776513" w:rsidRPr="007C0F05">
        <w:rPr>
          <w:rFonts w:ascii="Times New Roman" w:hAnsi="Times New Roman" w:cs="Times New Roman"/>
          <w:sz w:val="24"/>
          <w:szCs w:val="24"/>
        </w:rPr>
        <w:t xml:space="preserve">, and </w:t>
      </w:r>
      <w:r w:rsidR="008D7D72" w:rsidRPr="007C0F05">
        <w:rPr>
          <w:rFonts w:ascii="Times New Roman" w:hAnsi="Times New Roman" w:cs="Times New Roman"/>
          <w:sz w:val="24"/>
          <w:szCs w:val="24"/>
        </w:rPr>
        <w:t>resulted in</w:t>
      </w:r>
      <w:r w:rsidR="00E20DDA" w:rsidRPr="007C0F05">
        <w:rPr>
          <w:rFonts w:ascii="Times New Roman" w:hAnsi="Times New Roman" w:cs="Times New Roman"/>
          <w:sz w:val="24"/>
          <w:szCs w:val="24"/>
        </w:rPr>
        <w:t xml:space="preserve"> </w:t>
      </w:r>
      <w:r w:rsidR="00323C78" w:rsidRPr="007C0F05">
        <w:rPr>
          <w:rFonts w:ascii="Times New Roman" w:hAnsi="Times New Roman" w:cs="Times New Roman"/>
          <w:sz w:val="24"/>
          <w:szCs w:val="24"/>
        </w:rPr>
        <w:t>low attendance</w:t>
      </w:r>
      <w:r w:rsidR="00A131F5" w:rsidRPr="007C0F05">
        <w:rPr>
          <w:rFonts w:ascii="Times New Roman" w:hAnsi="Times New Roman" w:cs="Times New Roman"/>
          <w:sz w:val="24"/>
          <w:szCs w:val="24"/>
        </w:rPr>
        <w:t xml:space="preserve"> when</w:t>
      </w:r>
      <w:r w:rsidRPr="007C0F05">
        <w:rPr>
          <w:rFonts w:ascii="Times New Roman" w:hAnsi="Times New Roman" w:cs="Times New Roman"/>
          <w:sz w:val="24"/>
          <w:szCs w:val="24"/>
        </w:rPr>
        <w:t xml:space="preserve"> </w:t>
      </w:r>
      <w:r w:rsidR="00665035" w:rsidRPr="007C0F05">
        <w:rPr>
          <w:rFonts w:ascii="Times New Roman" w:hAnsi="Times New Roman" w:cs="Times New Roman"/>
          <w:sz w:val="24"/>
          <w:szCs w:val="24"/>
        </w:rPr>
        <w:t>fans</w:t>
      </w:r>
      <w:r w:rsidR="00F81A41" w:rsidRPr="007C0F05">
        <w:rPr>
          <w:rFonts w:ascii="Times New Roman" w:hAnsi="Times New Roman" w:cs="Times New Roman"/>
          <w:sz w:val="24"/>
          <w:szCs w:val="24"/>
        </w:rPr>
        <w:t xml:space="preserve"> were prevented</w:t>
      </w:r>
      <w:r w:rsidRPr="007C0F05">
        <w:rPr>
          <w:rFonts w:ascii="Times New Roman" w:hAnsi="Times New Roman" w:cs="Times New Roman"/>
          <w:sz w:val="24"/>
          <w:szCs w:val="24"/>
        </w:rPr>
        <w:t xml:space="preserve"> from printing out </w:t>
      </w:r>
      <w:r w:rsidR="007642B0" w:rsidRPr="007C0F05">
        <w:rPr>
          <w:rFonts w:ascii="Times New Roman" w:hAnsi="Times New Roman" w:cs="Times New Roman"/>
          <w:sz w:val="24"/>
          <w:szCs w:val="24"/>
        </w:rPr>
        <w:t>tickets</w:t>
      </w:r>
      <w:r w:rsidR="009B7ADD"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p>
    <w:p w14:paraId="1837D785" w14:textId="19244669" w:rsidR="00EE7A97" w:rsidRPr="007C0F05" w:rsidRDefault="003278A8"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 third example is that of</w:t>
      </w:r>
      <w:r w:rsidR="00EE7A97" w:rsidRPr="007C0F05">
        <w:rPr>
          <w:rFonts w:ascii="Times New Roman" w:hAnsi="Times New Roman" w:cs="Times New Roman"/>
          <w:sz w:val="24"/>
          <w:szCs w:val="24"/>
        </w:rPr>
        <w:t xml:space="preserve"> a hacker who disrupted CCTV cameras at the Singapore Sports Hub prior to the 2015 South East Asian games closing ceremony.</w:t>
      </w:r>
    </w:p>
    <w:p w14:paraId="799C31A6" w14:textId="7E40A655" w:rsidR="005E6323" w:rsidRPr="007C0F05" w:rsidRDefault="005E632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Nate Evans from the U.S. Department</w:t>
      </w:r>
      <w:r w:rsidR="00B95190" w:rsidRPr="007C0F05">
        <w:rPr>
          <w:rFonts w:ascii="Times New Roman" w:hAnsi="Times New Roman" w:cs="Times New Roman"/>
          <w:sz w:val="24"/>
          <w:szCs w:val="24"/>
        </w:rPr>
        <w:t xml:space="preserve"> of Energy’s </w:t>
      </w:r>
      <w:r w:rsidRPr="007C0F05">
        <w:rPr>
          <w:rFonts w:ascii="Times New Roman" w:hAnsi="Times New Roman" w:cs="Times New Roman"/>
          <w:sz w:val="24"/>
          <w:szCs w:val="24"/>
        </w:rPr>
        <w:t xml:space="preserve">(DOE) </w:t>
      </w:r>
      <w:r w:rsidR="004D6E16" w:rsidRPr="007C0F05">
        <w:rPr>
          <w:rFonts w:ascii="Times New Roman" w:hAnsi="Times New Roman" w:cs="Times New Roman"/>
          <w:sz w:val="24"/>
          <w:szCs w:val="24"/>
        </w:rPr>
        <w:t>Ar</w:t>
      </w:r>
      <w:r w:rsidR="00B41A41" w:rsidRPr="007C0F05">
        <w:rPr>
          <w:rFonts w:ascii="Times New Roman" w:hAnsi="Times New Roman" w:cs="Times New Roman"/>
          <w:sz w:val="24"/>
          <w:szCs w:val="24"/>
        </w:rPr>
        <w:t>g</w:t>
      </w:r>
      <w:r w:rsidR="004D6E16" w:rsidRPr="007C0F05">
        <w:rPr>
          <w:rFonts w:ascii="Times New Roman" w:hAnsi="Times New Roman" w:cs="Times New Roman"/>
          <w:sz w:val="24"/>
          <w:szCs w:val="24"/>
        </w:rPr>
        <w:t xml:space="preserve">onne </w:t>
      </w:r>
      <w:r w:rsidR="00C1219B" w:rsidRPr="007C0F05">
        <w:rPr>
          <w:rFonts w:ascii="Times New Roman" w:hAnsi="Times New Roman" w:cs="Times New Roman"/>
          <w:sz w:val="24"/>
          <w:szCs w:val="24"/>
        </w:rPr>
        <w:t>National</w:t>
      </w:r>
      <w:r w:rsidR="004D6E16" w:rsidRPr="007C0F05">
        <w:rPr>
          <w:rFonts w:ascii="Times New Roman" w:hAnsi="Times New Roman" w:cs="Times New Roman"/>
          <w:sz w:val="24"/>
          <w:szCs w:val="24"/>
        </w:rPr>
        <w:t xml:space="preserve"> Laboratory </w:t>
      </w:r>
      <w:r w:rsidR="00C42C89" w:rsidRPr="007C0F05">
        <w:rPr>
          <w:rFonts w:ascii="Times New Roman" w:hAnsi="Times New Roman" w:cs="Times New Roman"/>
          <w:sz w:val="24"/>
          <w:szCs w:val="24"/>
        </w:rPr>
        <w:t xml:space="preserve">confirms </w:t>
      </w:r>
      <w:r w:rsidR="0058333D" w:rsidRPr="007C0F05">
        <w:rPr>
          <w:rFonts w:ascii="Times New Roman" w:hAnsi="Times New Roman" w:cs="Times New Roman"/>
          <w:sz w:val="24"/>
          <w:szCs w:val="24"/>
        </w:rPr>
        <w:t xml:space="preserve">attackers no longer </w:t>
      </w:r>
      <w:r w:rsidR="00D839CA" w:rsidRPr="007C0F05">
        <w:rPr>
          <w:rFonts w:ascii="Times New Roman" w:hAnsi="Times New Roman" w:cs="Times New Roman"/>
          <w:sz w:val="24"/>
          <w:szCs w:val="24"/>
        </w:rPr>
        <w:t>solely</w:t>
      </w:r>
      <w:r w:rsidR="00733D81" w:rsidRPr="007C0F05">
        <w:rPr>
          <w:rFonts w:ascii="Times New Roman" w:hAnsi="Times New Roman" w:cs="Times New Roman"/>
          <w:sz w:val="24"/>
          <w:szCs w:val="24"/>
        </w:rPr>
        <w:t xml:space="preserve"> </w:t>
      </w:r>
      <w:r w:rsidR="0058333D" w:rsidRPr="007C0F05">
        <w:rPr>
          <w:rFonts w:ascii="Times New Roman" w:hAnsi="Times New Roman" w:cs="Times New Roman"/>
          <w:sz w:val="24"/>
          <w:szCs w:val="24"/>
        </w:rPr>
        <w:t>use cyber</w:t>
      </w:r>
      <w:r w:rsidR="00B13AE9" w:rsidRPr="007C0F05">
        <w:rPr>
          <w:rFonts w:ascii="Times New Roman" w:hAnsi="Times New Roman" w:cs="Times New Roman"/>
          <w:sz w:val="24"/>
          <w:szCs w:val="24"/>
        </w:rPr>
        <w:t xml:space="preserve">attacks to cause </w:t>
      </w:r>
      <w:r w:rsidR="00F16139" w:rsidRPr="007C0F05">
        <w:rPr>
          <w:rFonts w:ascii="Times New Roman" w:hAnsi="Times New Roman" w:cs="Times New Roman"/>
          <w:sz w:val="24"/>
          <w:szCs w:val="24"/>
        </w:rPr>
        <w:t>damage</w:t>
      </w:r>
      <w:r w:rsidR="00270210" w:rsidRPr="007C0F05">
        <w:rPr>
          <w:rFonts w:ascii="Times New Roman" w:hAnsi="Times New Roman" w:cs="Times New Roman"/>
          <w:sz w:val="24"/>
          <w:szCs w:val="24"/>
        </w:rPr>
        <w:t xml:space="preserve"> to the cyber network</w:t>
      </w:r>
      <w:r w:rsidR="00F16139" w:rsidRPr="007C0F05">
        <w:rPr>
          <w:rFonts w:ascii="Times New Roman" w:hAnsi="Times New Roman" w:cs="Times New Roman"/>
          <w:sz w:val="24"/>
          <w:szCs w:val="24"/>
        </w:rPr>
        <w:t>, how</w:t>
      </w:r>
      <w:r w:rsidR="00610159" w:rsidRPr="007C0F05">
        <w:rPr>
          <w:rFonts w:ascii="Times New Roman" w:hAnsi="Times New Roman" w:cs="Times New Roman"/>
          <w:sz w:val="24"/>
          <w:szCs w:val="24"/>
        </w:rPr>
        <w:t xml:space="preserve">ever </w:t>
      </w:r>
      <w:r w:rsidR="007042C4" w:rsidRPr="007C0F05">
        <w:rPr>
          <w:rFonts w:ascii="Times New Roman" w:hAnsi="Times New Roman" w:cs="Times New Roman"/>
          <w:sz w:val="24"/>
          <w:szCs w:val="24"/>
        </w:rPr>
        <w:t xml:space="preserve">they </w:t>
      </w:r>
      <w:r w:rsidR="008250C7" w:rsidRPr="007C0F05">
        <w:rPr>
          <w:rFonts w:ascii="Times New Roman" w:hAnsi="Times New Roman" w:cs="Times New Roman"/>
          <w:sz w:val="24"/>
          <w:szCs w:val="24"/>
        </w:rPr>
        <w:t xml:space="preserve">use them to </w:t>
      </w:r>
      <w:r w:rsidR="00C62E3E" w:rsidRPr="007C0F05">
        <w:rPr>
          <w:rFonts w:ascii="Times New Roman" w:hAnsi="Times New Roman" w:cs="Times New Roman"/>
          <w:sz w:val="24"/>
          <w:szCs w:val="24"/>
        </w:rPr>
        <w:t>inflict</w:t>
      </w:r>
      <w:r w:rsidR="00245EF6" w:rsidRPr="007C0F05">
        <w:rPr>
          <w:rFonts w:ascii="Times New Roman" w:hAnsi="Times New Roman" w:cs="Times New Roman"/>
          <w:sz w:val="24"/>
          <w:szCs w:val="24"/>
        </w:rPr>
        <w:t xml:space="preserve"> physical damage or</w:t>
      </w:r>
      <w:r w:rsidR="006F2CCE" w:rsidRPr="007C0F05">
        <w:rPr>
          <w:rFonts w:ascii="Times New Roman" w:hAnsi="Times New Roman" w:cs="Times New Roman"/>
          <w:sz w:val="24"/>
          <w:szCs w:val="24"/>
        </w:rPr>
        <w:t xml:space="preserve"> </w:t>
      </w:r>
      <w:r w:rsidR="008250C7" w:rsidRPr="007C0F05">
        <w:rPr>
          <w:rFonts w:ascii="Times New Roman" w:hAnsi="Times New Roman" w:cs="Times New Roman"/>
          <w:sz w:val="24"/>
          <w:szCs w:val="24"/>
        </w:rPr>
        <w:t>put people</w:t>
      </w:r>
      <w:r w:rsidR="00FD75DF" w:rsidRPr="007C0F05">
        <w:rPr>
          <w:rFonts w:ascii="Times New Roman" w:hAnsi="Times New Roman" w:cs="Times New Roman"/>
          <w:sz w:val="24"/>
          <w:szCs w:val="24"/>
        </w:rPr>
        <w:t xml:space="preserve"> in areas where</w:t>
      </w:r>
      <w:r w:rsidR="00387D25" w:rsidRPr="007C0F05">
        <w:rPr>
          <w:rFonts w:ascii="Times New Roman" w:hAnsi="Times New Roman" w:cs="Times New Roman"/>
          <w:sz w:val="24"/>
          <w:szCs w:val="24"/>
        </w:rPr>
        <w:t xml:space="preserve"> they can be </w:t>
      </w:r>
      <w:r w:rsidR="004E3214" w:rsidRPr="007C0F05">
        <w:rPr>
          <w:rFonts w:ascii="Times New Roman" w:hAnsi="Times New Roman" w:cs="Times New Roman"/>
          <w:sz w:val="24"/>
          <w:szCs w:val="24"/>
        </w:rPr>
        <w:t xml:space="preserve">placed </w:t>
      </w:r>
      <w:r w:rsidR="00387D25" w:rsidRPr="007C0F05">
        <w:rPr>
          <w:rFonts w:ascii="Times New Roman" w:hAnsi="Times New Roman" w:cs="Times New Roman"/>
          <w:sz w:val="24"/>
          <w:szCs w:val="24"/>
        </w:rPr>
        <w:t>at</w:t>
      </w:r>
      <w:r w:rsidR="008250C7" w:rsidRPr="007C0F05">
        <w:rPr>
          <w:rFonts w:ascii="Times New Roman" w:hAnsi="Times New Roman" w:cs="Times New Roman"/>
          <w:sz w:val="24"/>
          <w:szCs w:val="24"/>
        </w:rPr>
        <w:t xml:space="preserve"> </w:t>
      </w:r>
      <w:r w:rsidR="003117EE" w:rsidRPr="007C0F05">
        <w:rPr>
          <w:rFonts w:ascii="Times New Roman" w:hAnsi="Times New Roman" w:cs="Times New Roman"/>
          <w:sz w:val="24"/>
          <w:szCs w:val="24"/>
        </w:rPr>
        <w:t xml:space="preserve">maximum </w:t>
      </w:r>
      <w:r w:rsidR="008250C7" w:rsidRPr="007C0F05">
        <w:rPr>
          <w:rFonts w:ascii="Times New Roman" w:hAnsi="Times New Roman" w:cs="Times New Roman"/>
          <w:sz w:val="24"/>
          <w:szCs w:val="24"/>
        </w:rPr>
        <w:t>risk.</w:t>
      </w:r>
    </w:p>
    <w:p w14:paraId="0DCC5B99" w14:textId="35C84BCE" w:rsidR="00EE7A97" w:rsidRPr="007C0F05" w:rsidRDefault="00EE7A9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laboratory </w:t>
      </w:r>
      <w:r w:rsidR="007317F7" w:rsidRPr="007C0F05">
        <w:rPr>
          <w:rFonts w:ascii="Times New Roman" w:hAnsi="Times New Roman" w:cs="Times New Roman"/>
          <w:sz w:val="24"/>
          <w:szCs w:val="24"/>
        </w:rPr>
        <w:t>allows</w:t>
      </w:r>
      <w:r w:rsidRPr="007C0F05">
        <w:rPr>
          <w:rFonts w:ascii="Times New Roman" w:hAnsi="Times New Roman" w:cs="Times New Roman"/>
          <w:sz w:val="24"/>
          <w:szCs w:val="24"/>
        </w:rPr>
        <w:t xml:space="preserve"> stadium owners </w:t>
      </w:r>
      <w:r w:rsidR="00717230" w:rsidRPr="007C0F05">
        <w:rPr>
          <w:rFonts w:ascii="Times New Roman" w:hAnsi="Times New Roman" w:cs="Times New Roman"/>
          <w:sz w:val="24"/>
          <w:szCs w:val="24"/>
        </w:rPr>
        <w:t xml:space="preserve">to </w:t>
      </w:r>
      <w:r w:rsidR="00F416E4" w:rsidRPr="007C0F05">
        <w:rPr>
          <w:rFonts w:ascii="Times New Roman" w:hAnsi="Times New Roman" w:cs="Times New Roman"/>
          <w:sz w:val="24"/>
          <w:szCs w:val="24"/>
        </w:rPr>
        <w:t>attain</w:t>
      </w:r>
      <w:r w:rsidR="003D094B" w:rsidRPr="007C0F05">
        <w:rPr>
          <w:rFonts w:ascii="Times New Roman" w:hAnsi="Times New Roman" w:cs="Times New Roman"/>
          <w:sz w:val="24"/>
          <w:szCs w:val="24"/>
        </w:rPr>
        <w:t xml:space="preserve"> credentials</w:t>
      </w:r>
      <w:r w:rsidRPr="007C0F05">
        <w:rPr>
          <w:rFonts w:ascii="Times New Roman" w:hAnsi="Times New Roman" w:cs="Times New Roman"/>
          <w:sz w:val="24"/>
          <w:szCs w:val="24"/>
        </w:rPr>
        <w:t xml:space="preserve"> for the Department of Homeland Security’s Safety Act program, </w:t>
      </w:r>
      <w:r w:rsidR="00EF087E" w:rsidRPr="007C0F05">
        <w:rPr>
          <w:rFonts w:ascii="Times New Roman" w:hAnsi="Times New Roman" w:cs="Times New Roman"/>
          <w:sz w:val="24"/>
          <w:szCs w:val="24"/>
        </w:rPr>
        <w:t>giving</w:t>
      </w:r>
      <w:r w:rsidRPr="007C0F05">
        <w:rPr>
          <w:rFonts w:ascii="Times New Roman" w:hAnsi="Times New Roman" w:cs="Times New Roman"/>
          <w:sz w:val="24"/>
          <w:szCs w:val="24"/>
        </w:rPr>
        <w:t xml:space="preserve"> opportunities for strengthen</w:t>
      </w:r>
      <w:r w:rsidR="007B6360" w:rsidRPr="007C0F05">
        <w:rPr>
          <w:rFonts w:ascii="Times New Roman" w:hAnsi="Times New Roman" w:cs="Times New Roman"/>
          <w:sz w:val="24"/>
          <w:szCs w:val="24"/>
        </w:rPr>
        <w:t xml:space="preserve">ing physical and cyber defences, </w:t>
      </w:r>
      <w:r w:rsidR="00AB2449" w:rsidRPr="007C0F05">
        <w:rPr>
          <w:rFonts w:ascii="Times New Roman" w:hAnsi="Times New Roman" w:cs="Times New Roman"/>
          <w:sz w:val="24"/>
          <w:szCs w:val="24"/>
        </w:rPr>
        <w:t xml:space="preserve">and </w:t>
      </w:r>
      <w:r w:rsidR="00816C8C" w:rsidRPr="007C0F05">
        <w:rPr>
          <w:rFonts w:ascii="Times New Roman" w:hAnsi="Times New Roman" w:cs="Times New Roman"/>
          <w:sz w:val="24"/>
          <w:szCs w:val="24"/>
        </w:rPr>
        <w:t>afford</w:t>
      </w:r>
      <w:r w:rsidR="007B6360" w:rsidRPr="007C0F05">
        <w:rPr>
          <w:rFonts w:ascii="Times New Roman" w:hAnsi="Times New Roman" w:cs="Times New Roman"/>
          <w:sz w:val="24"/>
          <w:szCs w:val="24"/>
        </w:rPr>
        <w:t>ing</w:t>
      </w:r>
      <w:r w:rsidR="00816C8C" w:rsidRPr="007C0F05">
        <w:rPr>
          <w:rFonts w:ascii="Times New Roman" w:hAnsi="Times New Roman" w:cs="Times New Roman"/>
          <w:sz w:val="24"/>
          <w:szCs w:val="24"/>
        </w:rPr>
        <w:t xml:space="preserve"> legal protection</w:t>
      </w:r>
      <w:r w:rsidR="009166F7" w:rsidRPr="007C0F05">
        <w:rPr>
          <w:rFonts w:ascii="Times New Roman" w:hAnsi="Times New Roman" w:cs="Times New Roman"/>
          <w:sz w:val="24"/>
          <w:szCs w:val="24"/>
        </w:rPr>
        <w:t xml:space="preserve"> in the event of an</w:t>
      </w:r>
      <w:r w:rsidRPr="007C0F05">
        <w:rPr>
          <w:rFonts w:ascii="Times New Roman" w:hAnsi="Times New Roman" w:cs="Times New Roman"/>
          <w:sz w:val="24"/>
          <w:szCs w:val="24"/>
        </w:rPr>
        <w:t xml:space="preserve"> </w:t>
      </w:r>
      <w:r w:rsidR="0031755A" w:rsidRPr="007C0F05">
        <w:rPr>
          <w:rFonts w:ascii="Times New Roman" w:hAnsi="Times New Roman" w:cs="Times New Roman"/>
          <w:sz w:val="24"/>
          <w:szCs w:val="24"/>
        </w:rPr>
        <w:t>incident</w:t>
      </w:r>
      <w:r w:rsidRPr="007C0F05">
        <w:rPr>
          <w:rFonts w:ascii="Times New Roman" w:hAnsi="Times New Roman" w:cs="Times New Roman"/>
          <w:sz w:val="24"/>
          <w:szCs w:val="24"/>
        </w:rPr>
        <w:t xml:space="preserve"> (</w:t>
      </w:r>
      <w:proofErr w:type="spellStart"/>
      <w:r w:rsidRPr="007C0F05">
        <w:rPr>
          <w:rFonts w:ascii="Times New Roman" w:hAnsi="Times New Roman" w:cs="Times New Roman"/>
          <w:sz w:val="24"/>
          <w:szCs w:val="24"/>
        </w:rPr>
        <w:t>Bukey</w:t>
      </w:r>
      <w:proofErr w:type="spellEnd"/>
      <w:r w:rsidRPr="007C0F05">
        <w:rPr>
          <w:rFonts w:ascii="Times New Roman" w:hAnsi="Times New Roman" w:cs="Times New Roman"/>
          <w:sz w:val="24"/>
          <w:szCs w:val="24"/>
        </w:rPr>
        <w:t>, 2020).</w:t>
      </w:r>
    </w:p>
    <w:p w14:paraId="73E2AD0F" w14:textId="63746701" w:rsidR="00EE7A97" w:rsidRPr="007C0F05" w:rsidRDefault="005012C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Evans</w:t>
      </w:r>
      <w:r w:rsidR="00772343" w:rsidRPr="007C0F05">
        <w:rPr>
          <w:rFonts w:ascii="Times New Roman" w:hAnsi="Times New Roman" w:cs="Times New Roman"/>
          <w:sz w:val="24"/>
          <w:szCs w:val="24"/>
        </w:rPr>
        <w:t xml:space="preserve"> highlights the importance of </w:t>
      </w:r>
      <w:r w:rsidR="00416790" w:rsidRPr="007C0F05">
        <w:rPr>
          <w:rFonts w:ascii="Times New Roman" w:hAnsi="Times New Roman" w:cs="Times New Roman"/>
          <w:sz w:val="24"/>
          <w:szCs w:val="24"/>
        </w:rPr>
        <w:t>physically isolating</w:t>
      </w:r>
      <w:r w:rsidR="00EE7A97" w:rsidRPr="007C0F05">
        <w:rPr>
          <w:rFonts w:ascii="Times New Roman" w:hAnsi="Times New Roman" w:cs="Times New Roman"/>
          <w:sz w:val="24"/>
          <w:szCs w:val="24"/>
        </w:rPr>
        <w:t xml:space="preserve"> </w:t>
      </w:r>
      <w:r w:rsidR="00124E7B" w:rsidRPr="007C0F05">
        <w:rPr>
          <w:rFonts w:ascii="Times New Roman" w:hAnsi="Times New Roman" w:cs="Times New Roman"/>
          <w:sz w:val="24"/>
          <w:szCs w:val="24"/>
        </w:rPr>
        <w:t xml:space="preserve">the controls to each </w:t>
      </w:r>
      <w:r w:rsidR="00A778B9" w:rsidRPr="007C0F05">
        <w:rPr>
          <w:rFonts w:ascii="Times New Roman" w:hAnsi="Times New Roman" w:cs="Times New Roman"/>
          <w:sz w:val="24"/>
          <w:szCs w:val="24"/>
        </w:rPr>
        <w:t>CPS</w:t>
      </w:r>
      <w:r w:rsidR="007E7FBA" w:rsidRPr="007C0F05">
        <w:rPr>
          <w:rFonts w:ascii="Times New Roman" w:hAnsi="Times New Roman" w:cs="Times New Roman"/>
          <w:sz w:val="24"/>
          <w:szCs w:val="24"/>
        </w:rPr>
        <w:t>,</w:t>
      </w:r>
      <w:r w:rsidR="00B0265F" w:rsidRPr="007C0F05">
        <w:rPr>
          <w:rFonts w:ascii="Times New Roman" w:hAnsi="Times New Roman" w:cs="Times New Roman"/>
          <w:sz w:val="24"/>
          <w:szCs w:val="24"/>
        </w:rPr>
        <w:t xml:space="preserve"> </w:t>
      </w:r>
      <w:r w:rsidR="002636A1" w:rsidRPr="007C0F05">
        <w:rPr>
          <w:rFonts w:ascii="Times New Roman" w:hAnsi="Times New Roman" w:cs="Times New Roman"/>
          <w:sz w:val="24"/>
          <w:szCs w:val="24"/>
        </w:rPr>
        <w:t>and</w:t>
      </w:r>
      <w:r w:rsidR="00F543C8" w:rsidRPr="007C0F05">
        <w:rPr>
          <w:rFonts w:ascii="Times New Roman" w:hAnsi="Times New Roman" w:cs="Times New Roman"/>
          <w:sz w:val="24"/>
          <w:szCs w:val="24"/>
        </w:rPr>
        <w:t xml:space="preserve"> understand</w:t>
      </w:r>
      <w:r w:rsidR="003E1527" w:rsidRPr="007C0F05">
        <w:rPr>
          <w:rFonts w:ascii="Times New Roman" w:hAnsi="Times New Roman" w:cs="Times New Roman"/>
          <w:sz w:val="24"/>
          <w:szCs w:val="24"/>
        </w:rPr>
        <w:t>ing</w:t>
      </w:r>
      <w:r w:rsidR="00F543C8" w:rsidRPr="007C0F05">
        <w:rPr>
          <w:rFonts w:ascii="Times New Roman" w:hAnsi="Times New Roman" w:cs="Times New Roman"/>
          <w:sz w:val="24"/>
          <w:szCs w:val="24"/>
        </w:rPr>
        <w:t xml:space="preserve"> </w:t>
      </w:r>
      <w:r w:rsidR="00EE7A97" w:rsidRPr="007C0F05">
        <w:rPr>
          <w:rFonts w:ascii="Times New Roman" w:hAnsi="Times New Roman" w:cs="Times New Roman"/>
          <w:sz w:val="24"/>
          <w:szCs w:val="24"/>
        </w:rPr>
        <w:t xml:space="preserve">systems </w:t>
      </w:r>
      <w:r w:rsidR="006573BA" w:rsidRPr="007C0F05">
        <w:rPr>
          <w:rFonts w:ascii="Times New Roman" w:hAnsi="Times New Roman" w:cs="Times New Roman"/>
          <w:sz w:val="24"/>
          <w:szCs w:val="24"/>
        </w:rPr>
        <w:t xml:space="preserve">that </w:t>
      </w:r>
      <w:r w:rsidR="00EE7A97" w:rsidRPr="007C0F05">
        <w:rPr>
          <w:rFonts w:ascii="Times New Roman" w:hAnsi="Times New Roman" w:cs="Times New Roman"/>
          <w:sz w:val="24"/>
          <w:szCs w:val="24"/>
        </w:rPr>
        <w:t>are dependent on o</w:t>
      </w:r>
      <w:r w:rsidR="00C020A5" w:rsidRPr="007C0F05">
        <w:rPr>
          <w:rFonts w:ascii="Times New Roman" w:hAnsi="Times New Roman" w:cs="Times New Roman"/>
          <w:sz w:val="24"/>
          <w:szCs w:val="24"/>
        </w:rPr>
        <w:t>thers.</w:t>
      </w:r>
    </w:p>
    <w:p w14:paraId="0B1937BE" w14:textId="483BFECC" w:rsidR="00FC6A14" w:rsidRDefault="00EE7A97" w:rsidP="001578CB">
      <w:pPr>
        <w:spacing w:line="360" w:lineRule="auto"/>
        <w:contextualSpacing/>
        <w:rPr>
          <w:rStyle w:val="SubtleEmphasis"/>
          <w:rFonts w:ascii="Times New Roman" w:hAnsi="Times New Roman" w:cs="Times New Roman"/>
          <w:sz w:val="24"/>
          <w:szCs w:val="24"/>
        </w:rPr>
      </w:pPr>
      <w:r w:rsidRPr="007C0F05">
        <w:rPr>
          <w:rFonts w:ascii="Times New Roman" w:hAnsi="Times New Roman" w:cs="Times New Roman"/>
          <w:sz w:val="24"/>
          <w:szCs w:val="24"/>
        </w:rPr>
        <w:t xml:space="preserve">The above is what has led to </w:t>
      </w:r>
      <w:r w:rsidR="009D1FE1" w:rsidRPr="007C0F05">
        <w:rPr>
          <w:rFonts w:ascii="Times New Roman" w:hAnsi="Times New Roman" w:cs="Times New Roman"/>
          <w:sz w:val="24"/>
          <w:szCs w:val="24"/>
        </w:rPr>
        <w:t>the proposal</w:t>
      </w:r>
      <w:r w:rsidR="00E40E0F" w:rsidRPr="007C0F05">
        <w:rPr>
          <w:rFonts w:ascii="Times New Roman" w:hAnsi="Times New Roman" w:cs="Times New Roman"/>
          <w:sz w:val="24"/>
          <w:szCs w:val="24"/>
        </w:rPr>
        <w:t xml:space="preserve"> for </w:t>
      </w:r>
      <w:r w:rsidR="009D1FE1" w:rsidRPr="007C0F05">
        <w:rPr>
          <w:rFonts w:ascii="Times New Roman" w:hAnsi="Times New Roman" w:cs="Times New Roman"/>
          <w:sz w:val="24"/>
          <w:szCs w:val="24"/>
        </w:rPr>
        <w:t>the</w:t>
      </w:r>
      <w:r w:rsidR="00E40E0F" w:rsidRPr="007C0F05">
        <w:rPr>
          <w:rFonts w:ascii="Times New Roman" w:hAnsi="Times New Roman" w:cs="Times New Roman"/>
          <w:sz w:val="24"/>
          <w:szCs w:val="24"/>
        </w:rPr>
        <w:t xml:space="preserve"> Capstone Project, and after</w:t>
      </w:r>
      <w:r w:rsidR="009F62F1" w:rsidRPr="007C0F05">
        <w:rPr>
          <w:rFonts w:ascii="Times New Roman" w:hAnsi="Times New Roman" w:cs="Times New Roman"/>
          <w:sz w:val="24"/>
          <w:szCs w:val="24"/>
        </w:rPr>
        <w:t xml:space="preserve"> this</w:t>
      </w:r>
      <w:r w:rsidR="00E40E0F" w:rsidRPr="007C0F05">
        <w:rPr>
          <w:rFonts w:ascii="Times New Roman" w:hAnsi="Times New Roman" w:cs="Times New Roman"/>
          <w:sz w:val="24"/>
          <w:szCs w:val="24"/>
        </w:rPr>
        <w:t xml:space="preserve"> </w:t>
      </w:r>
      <w:r w:rsidR="007C04D5" w:rsidRPr="007C0F05">
        <w:rPr>
          <w:rFonts w:ascii="Times New Roman" w:hAnsi="Times New Roman" w:cs="Times New Roman"/>
          <w:color w:val="000000"/>
          <w:sz w:val="24"/>
          <w:szCs w:val="24"/>
          <w:shd w:val="clear" w:color="auto" w:fill="FFFFFF"/>
        </w:rPr>
        <w:t>initial review, there does not seem to b</w:t>
      </w:r>
      <w:r w:rsidR="00A80438" w:rsidRPr="007C0F05">
        <w:rPr>
          <w:rFonts w:ascii="Times New Roman" w:hAnsi="Times New Roman" w:cs="Times New Roman"/>
          <w:color w:val="000000"/>
          <w:sz w:val="24"/>
          <w:szCs w:val="24"/>
          <w:shd w:val="clear" w:color="auto" w:fill="FFFFFF"/>
        </w:rPr>
        <w:t xml:space="preserve">e </w:t>
      </w:r>
      <w:r w:rsidR="004D53E3" w:rsidRPr="007C0F05">
        <w:rPr>
          <w:rFonts w:ascii="Times New Roman" w:hAnsi="Times New Roman" w:cs="Times New Roman"/>
          <w:color w:val="000000"/>
          <w:sz w:val="24"/>
          <w:szCs w:val="24"/>
          <w:shd w:val="clear" w:color="auto" w:fill="FFFFFF"/>
        </w:rPr>
        <w:t xml:space="preserve">a </w:t>
      </w:r>
      <w:r w:rsidR="00A431C2" w:rsidRPr="007C0F05">
        <w:rPr>
          <w:rFonts w:ascii="Times New Roman" w:hAnsi="Times New Roman" w:cs="Times New Roman"/>
          <w:color w:val="000000"/>
          <w:sz w:val="24"/>
          <w:szCs w:val="24"/>
          <w:shd w:val="clear" w:color="auto" w:fill="FFFFFF"/>
        </w:rPr>
        <w:t>sufficient</w:t>
      </w:r>
      <w:r w:rsidR="00C353C6" w:rsidRPr="007C0F05">
        <w:rPr>
          <w:rFonts w:ascii="Times New Roman" w:hAnsi="Times New Roman" w:cs="Times New Roman"/>
          <w:color w:val="000000"/>
          <w:sz w:val="24"/>
          <w:szCs w:val="24"/>
          <w:shd w:val="clear" w:color="auto" w:fill="FFFFFF"/>
        </w:rPr>
        <w:t xml:space="preserve"> mode</w:t>
      </w:r>
      <w:r w:rsidR="000804E2" w:rsidRPr="007C0F05">
        <w:rPr>
          <w:rFonts w:ascii="Times New Roman" w:hAnsi="Times New Roman" w:cs="Times New Roman"/>
          <w:color w:val="000000"/>
          <w:sz w:val="24"/>
          <w:szCs w:val="24"/>
          <w:shd w:val="clear" w:color="auto" w:fill="FFFFFF"/>
        </w:rPr>
        <w:t>l in literature to produce an Io</w:t>
      </w:r>
      <w:r w:rsidR="00C353C6" w:rsidRPr="007C0F05">
        <w:rPr>
          <w:rFonts w:ascii="Times New Roman" w:hAnsi="Times New Roman" w:cs="Times New Roman"/>
          <w:color w:val="000000"/>
          <w:sz w:val="24"/>
          <w:szCs w:val="24"/>
          <w:shd w:val="clear" w:color="auto" w:fill="FFFFFF"/>
        </w:rPr>
        <w:t>T monitoring system</w:t>
      </w:r>
      <w:r w:rsidR="00C2293D" w:rsidRPr="007C0F05">
        <w:rPr>
          <w:rFonts w:ascii="Times New Roman" w:hAnsi="Times New Roman" w:cs="Times New Roman"/>
          <w:color w:val="000000"/>
          <w:sz w:val="24"/>
          <w:szCs w:val="24"/>
          <w:shd w:val="clear" w:color="auto" w:fill="FFFFFF"/>
        </w:rPr>
        <w:t xml:space="preserve"> </w:t>
      </w:r>
      <w:r w:rsidR="00125310" w:rsidRPr="007C0F05">
        <w:rPr>
          <w:rFonts w:ascii="Times New Roman" w:hAnsi="Times New Roman" w:cs="Times New Roman"/>
          <w:color w:val="000000"/>
          <w:sz w:val="24"/>
          <w:szCs w:val="24"/>
          <w:shd w:val="clear" w:color="auto" w:fill="FFFFFF"/>
        </w:rPr>
        <w:t>to ensure</w:t>
      </w:r>
      <w:r w:rsidR="00377C38" w:rsidRPr="007C0F05">
        <w:rPr>
          <w:rFonts w:ascii="Times New Roman" w:hAnsi="Times New Roman" w:cs="Times New Roman"/>
          <w:color w:val="000000"/>
          <w:sz w:val="24"/>
          <w:szCs w:val="24"/>
          <w:shd w:val="clear" w:color="auto" w:fill="FFFFFF"/>
        </w:rPr>
        <w:t xml:space="preserve"> the safe </w:t>
      </w:r>
      <w:r w:rsidR="009E7A48" w:rsidRPr="007C0F05">
        <w:rPr>
          <w:rFonts w:ascii="Times New Roman" w:hAnsi="Times New Roman" w:cs="Times New Roman"/>
          <w:color w:val="000000"/>
          <w:sz w:val="24"/>
          <w:szCs w:val="24"/>
          <w:shd w:val="clear" w:color="auto" w:fill="FFFFFF"/>
        </w:rPr>
        <w:t xml:space="preserve">and reliable </w:t>
      </w:r>
      <w:r w:rsidR="00377C38" w:rsidRPr="007C0F05">
        <w:rPr>
          <w:rFonts w:ascii="Times New Roman" w:hAnsi="Times New Roman" w:cs="Times New Roman"/>
          <w:color w:val="000000"/>
          <w:sz w:val="24"/>
          <w:szCs w:val="24"/>
          <w:shd w:val="clear" w:color="auto" w:fill="FFFFFF"/>
        </w:rPr>
        <w:t xml:space="preserve">operation of </w:t>
      </w:r>
      <w:r w:rsidR="00BE6708" w:rsidRPr="007C0F05">
        <w:rPr>
          <w:rFonts w:ascii="Times New Roman" w:hAnsi="Times New Roman" w:cs="Times New Roman"/>
          <w:color w:val="000000"/>
          <w:sz w:val="24"/>
          <w:szCs w:val="24"/>
          <w:shd w:val="clear" w:color="auto" w:fill="FFFFFF"/>
        </w:rPr>
        <w:t>CPS</w:t>
      </w:r>
      <w:r w:rsidR="00377C38" w:rsidRPr="007C0F05">
        <w:rPr>
          <w:rFonts w:ascii="Times New Roman" w:hAnsi="Times New Roman" w:cs="Times New Roman"/>
          <w:color w:val="000000"/>
          <w:sz w:val="24"/>
          <w:szCs w:val="24"/>
          <w:shd w:val="clear" w:color="auto" w:fill="FFFFFF"/>
        </w:rPr>
        <w:t xml:space="preserve"> in</w:t>
      </w:r>
      <w:r w:rsidR="00C2293D" w:rsidRPr="007C0F05">
        <w:rPr>
          <w:rFonts w:ascii="Times New Roman" w:hAnsi="Times New Roman" w:cs="Times New Roman"/>
          <w:color w:val="000000"/>
          <w:sz w:val="24"/>
          <w:szCs w:val="24"/>
          <w:shd w:val="clear" w:color="auto" w:fill="FFFFFF"/>
        </w:rPr>
        <w:t xml:space="preserve"> sports </w:t>
      </w:r>
      <w:commentRangeStart w:id="8"/>
      <w:r w:rsidR="00C2293D" w:rsidRPr="007C0F05">
        <w:rPr>
          <w:rFonts w:ascii="Times New Roman" w:hAnsi="Times New Roman" w:cs="Times New Roman"/>
          <w:color w:val="000000"/>
          <w:sz w:val="24"/>
          <w:szCs w:val="24"/>
          <w:shd w:val="clear" w:color="auto" w:fill="FFFFFF"/>
        </w:rPr>
        <w:t>stadiums</w:t>
      </w:r>
      <w:commentRangeEnd w:id="8"/>
      <w:r w:rsidR="00C95DA7">
        <w:rPr>
          <w:rStyle w:val="CommentReference"/>
        </w:rPr>
        <w:commentReference w:id="8"/>
      </w:r>
      <w:r w:rsidR="00C353C6" w:rsidRPr="007C0F05">
        <w:rPr>
          <w:rFonts w:ascii="Times New Roman" w:hAnsi="Times New Roman" w:cs="Times New Roman"/>
          <w:color w:val="000000"/>
          <w:sz w:val="24"/>
          <w:szCs w:val="24"/>
          <w:shd w:val="clear" w:color="auto" w:fill="FFFFFF"/>
        </w:rPr>
        <w:t>.</w:t>
      </w:r>
    </w:p>
    <w:p w14:paraId="40AAB971" w14:textId="77777777" w:rsidR="000B1098" w:rsidRPr="002134BC" w:rsidRDefault="000B1098" w:rsidP="001578CB">
      <w:pPr>
        <w:spacing w:line="360" w:lineRule="auto"/>
        <w:contextualSpacing/>
        <w:rPr>
          <w:rStyle w:val="SubtleEmphasis"/>
          <w:rFonts w:ascii="Times New Roman" w:hAnsi="Times New Roman" w:cs="Times New Roman"/>
          <w:sz w:val="24"/>
          <w:szCs w:val="24"/>
        </w:rPr>
      </w:pPr>
    </w:p>
    <w:p w14:paraId="5FF3AF74" w14:textId="77777777" w:rsidR="00A74399" w:rsidRPr="002A0775" w:rsidRDefault="00C40659" w:rsidP="001578CB">
      <w:pPr>
        <w:pStyle w:val="Heading2"/>
        <w:keepNext w:val="0"/>
        <w:keepLines w:val="0"/>
        <w:widowControl w:val="0"/>
        <w:spacing w:line="360" w:lineRule="auto"/>
        <w:contextualSpacing/>
        <w:rPr>
          <w:rFonts w:ascii="Times New Roman" w:hAnsi="Times New Roman" w:cs="Times New Roman"/>
          <w:sz w:val="24"/>
          <w:szCs w:val="24"/>
          <w:shd w:val="clear" w:color="auto" w:fill="FFFFFF"/>
        </w:rPr>
      </w:pPr>
      <w:r w:rsidRPr="002A0775">
        <w:rPr>
          <w:rFonts w:ascii="Times New Roman" w:hAnsi="Times New Roman" w:cs="Times New Roman"/>
          <w:sz w:val="24"/>
          <w:szCs w:val="24"/>
          <w:shd w:val="clear" w:color="auto" w:fill="FFFFFF"/>
        </w:rPr>
        <w:lastRenderedPageBreak/>
        <w:t>Research Question</w:t>
      </w:r>
      <w:r w:rsidR="00A74399" w:rsidRPr="002A0775">
        <w:rPr>
          <w:rFonts w:ascii="Times New Roman" w:hAnsi="Times New Roman" w:cs="Times New Roman"/>
          <w:sz w:val="24"/>
          <w:szCs w:val="24"/>
          <w:shd w:val="clear" w:color="auto" w:fill="FFFFFF"/>
        </w:rPr>
        <w:t>s</w:t>
      </w:r>
    </w:p>
    <w:p w14:paraId="4DD06101" w14:textId="7515CA02" w:rsidR="00426A53" w:rsidRPr="007C0F05" w:rsidRDefault="00970DFD" w:rsidP="001578CB">
      <w:pPr>
        <w:pStyle w:val="ListParagraph"/>
        <w:numPr>
          <w:ilvl w:val="0"/>
          <w:numId w:val="27"/>
        </w:numPr>
        <w:spacing w:line="360" w:lineRule="auto"/>
        <w:rPr>
          <w:rFonts w:ascii="Times New Roman" w:hAnsi="Times New Roman" w:cs="Times New Roman"/>
          <w:i/>
          <w:iCs/>
          <w:color w:val="000000"/>
          <w:sz w:val="24"/>
          <w:szCs w:val="24"/>
          <w:shd w:val="clear" w:color="auto" w:fill="FFFFFF"/>
        </w:rPr>
      </w:pPr>
      <w:r w:rsidRPr="002A0775">
        <w:rPr>
          <w:rFonts w:ascii="Times New Roman" w:hAnsi="Times New Roman" w:cs="Times New Roman"/>
          <w:color w:val="000000"/>
          <w:sz w:val="24"/>
          <w:szCs w:val="24"/>
          <w:shd w:val="clear" w:color="auto" w:fill="FFFFFF"/>
        </w:rPr>
        <w:t>How can</w:t>
      </w:r>
      <w:r w:rsidRPr="007C0F05">
        <w:rPr>
          <w:rFonts w:ascii="Times New Roman" w:hAnsi="Times New Roman" w:cs="Times New Roman"/>
          <w:color w:val="000000"/>
          <w:sz w:val="24"/>
          <w:szCs w:val="24"/>
          <w:shd w:val="clear" w:color="auto" w:fill="FFFFFF"/>
        </w:rPr>
        <w:t xml:space="preserve"> the safety </w:t>
      </w:r>
      <w:r w:rsidR="004916E6" w:rsidRPr="007C0F05">
        <w:rPr>
          <w:rFonts w:ascii="Times New Roman" w:hAnsi="Times New Roman" w:cs="Times New Roman"/>
          <w:color w:val="000000"/>
          <w:sz w:val="24"/>
          <w:szCs w:val="24"/>
          <w:shd w:val="clear" w:color="auto" w:fill="FFFFFF"/>
        </w:rPr>
        <w:t xml:space="preserve">and security </w:t>
      </w:r>
      <w:r w:rsidRPr="007C0F05">
        <w:rPr>
          <w:rFonts w:ascii="Times New Roman" w:hAnsi="Times New Roman" w:cs="Times New Roman"/>
          <w:color w:val="000000"/>
          <w:sz w:val="24"/>
          <w:szCs w:val="24"/>
          <w:shd w:val="clear" w:color="auto" w:fill="FFFFFF"/>
        </w:rPr>
        <w:t xml:space="preserve">of IoT-dependent cyber-physical systems in sports stadiums be </w:t>
      </w:r>
      <w:proofErr w:type="gramStart"/>
      <w:r w:rsidRPr="007C0F05">
        <w:rPr>
          <w:rFonts w:ascii="Times New Roman" w:hAnsi="Times New Roman" w:cs="Times New Roman"/>
          <w:color w:val="000000"/>
          <w:sz w:val="24"/>
          <w:szCs w:val="24"/>
          <w:shd w:val="clear" w:color="auto" w:fill="FFFFFF"/>
        </w:rPr>
        <w:t>ensured</w:t>
      </w:r>
      <w:r w:rsidR="00E666BE" w:rsidRPr="007C0F05">
        <w:rPr>
          <w:rFonts w:ascii="Times New Roman" w:hAnsi="Times New Roman" w:cs="Times New Roman"/>
          <w:color w:val="000000"/>
          <w:sz w:val="24"/>
          <w:szCs w:val="24"/>
          <w:shd w:val="clear" w:color="auto" w:fill="FFFFFF"/>
        </w:rPr>
        <w:t>.</w:t>
      </w:r>
      <w:proofErr w:type="gramEnd"/>
    </w:p>
    <w:p w14:paraId="4C7047E9" w14:textId="51BEFBAE" w:rsidR="001007B7" w:rsidRPr="007C0F05" w:rsidRDefault="007A0820"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C</w:t>
      </w:r>
      <w:r w:rsidR="0024318A" w:rsidRPr="007C0F05">
        <w:rPr>
          <w:rFonts w:ascii="Times New Roman" w:hAnsi="Times New Roman" w:cs="Times New Roman"/>
          <w:color w:val="000000"/>
          <w:sz w:val="24"/>
          <w:szCs w:val="24"/>
          <w:shd w:val="clear" w:color="auto" w:fill="FFFFFF"/>
        </w:rPr>
        <w:t>an the safety of patrons at sports events be ensure</w:t>
      </w:r>
      <w:r w:rsidR="00115544" w:rsidRPr="007C0F05">
        <w:rPr>
          <w:rFonts w:ascii="Times New Roman" w:hAnsi="Times New Roman" w:cs="Times New Roman"/>
          <w:color w:val="000000"/>
          <w:sz w:val="24"/>
          <w:szCs w:val="24"/>
          <w:shd w:val="clear" w:color="auto" w:fill="FFFFFF"/>
        </w:rPr>
        <w:t xml:space="preserve">d by </w:t>
      </w:r>
      <w:r w:rsidR="00AB12E1" w:rsidRPr="007C0F05">
        <w:rPr>
          <w:rFonts w:ascii="Times New Roman" w:hAnsi="Times New Roman" w:cs="Times New Roman"/>
          <w:color w:val="000000"/>
          <w:sz w:val="24"/>
          <w:szCs w:val="24"/>
          <w:shd w:val="clear" w:color="auto" w:fill="FFFFFF"/>
        </w:rPr>
        <w:t>detecting</w:t>
      </w:r>
      <w:r w:rsidR="00FE7144" w:rsidRPr="007C0F05">
        <w:rPr>
          <w:rFonts w:ascii="Times New Roman" w:hAnsi="Times New Roman" w:cs="Times New Roman"/>
          <w:color w:val="000000"/>
          <w:sz w:val="24"/>
          <w:szCs w:val="24"/>
          <w:shd w:val="clear" w:color="auto" w:fill="FFFFFF"/>
        </w:rPr>
        <w:t xml:space="preserve"> </w:t>
      </w:r>
      <w:r w:rsidR="001D25F7" w:rsidRPr="007C0F05">
        <w:rPr>
          <w:rFonts w:ascii="Times New Roman" w:hAnsi="Times New Roman" w:cs="Times New Roman"/>
          <w:color w:val="000000"/>
          <w:sz w:val="24"/>
          <w:szCs w:val="24"/>
          <w:shd w:val="clear" w:color="auto" w:fill="FFFFFF"/>
        </w:rPr>
        <w:t>attacks</w:t>
      </w:r>
      <w:r w:rsidR="00FE7144" w:rsidRPr="007C0F05">
        <w:rPr>
          <w:rFonts w:ascii="Times New Roman" w:hAnsi="Times New Roman" w:cs="Times New Roman"/>
          <w:color w:val="000000"/>
          <w:sz w:val="24"/>
          <w:szCs w:val="24"/>
          <w:shd w:val="clear" w:color="auto" w:fill="FFFFFF"/>
        </w:rPr>
        <w:t xml:space="preserve"> to</w:t>
      </w:r>
      <w:r w:rsidR="00115544" w:rsidRPr="007C0F05">
        <w:rPr>
          <w:rFonts w:ascii="Times New Roman" w:hAnsi="Times New Roman" w:cs="Times New Roman"/>
          <w:color w:val="000000"/>
          <w:sz w:val="24"/>
          <w:szCs w:val="24"/>
          <w:shd w:val="clear" w:color="auto" w:fill="FFFFFF"/>
        </w:rPr>
        <w:t xml:space="preserve"> </w:t>
      </w:r>
      <w:r w:rsidR="00DF59FC" w:rsidRPr="007C0F05">
        <w:rPr>
          <w:rFonts w:ascii="Times New Roman" w:hAnsi="Times New Roman" w:cs="Times New Roman"/>
          <w:color w:val="000000"/>
          <w:sz w:val="24"/>
          <w:szCs w:val="24"/>
          <w:shd w:val="clear" w:color="auto" w:fill="FFFFFF"/>
        </w:rPr>
        <w:t xml:space="preserve">Cyber-Physical Systems in sports </w:t>
      </w:r>
      <w:proofErr w:type="gramStart"/>
      <w:r w:rsidR="00DF59FC" w:rsidRPr="007C0F05">
        <w:rPr>
          <w:rFonts w:ascii="Times New Roman" w:hAnsi="Times New Roman" w:cs="Times New Roman"/>
          <w:color w:val="000000"/>
          <w:sz w:val="24"/>
          <w:szCs w:val="24"/>
          <w:shd w:val="clear" w:color="auto" w:fill="FFFFFF"/>
        </w:rPr>
        <w:t>stadiums</w:t>
      </w:r>
      <w:proofErr w:type="gramEnd"/>
    </w:p>
    <w:p w14:paraId="26CA347A" w14:textId="4A3650CF" w:rsidR="00EC52EB" w:rsidRPr="007C0F05" w:rsidRDefault="00EC52EB"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 xml:space="preserve">Can the safety of patrons at sports events be ensured by preventing attacks to Cyber-Physical Systems in sports </w:t>
      </w:r>
      <w:proofErr w:type="gramStart"/>
      <w:r w:rsidRPr="007C0F05">
        <w:rPr>
          <w:rFonts w:ascii="Times New Roman" w:hAnsi="Times New Roman" w:cs="Times New Roman"/>
          <w:color w:val="000000"/>
          <w:sz w:val="24"/>
          <w:szCs w:val="24"/>
          <w:shd w:val="clear" w:color="auto" w:fill="FFFFFF"/>
        </w:rPr>
        <w:t>stadiums</w:t>
      </w:r>
      <w:proofErr w:type="gramEnd"/>
    </w:p>
    <w:p w14:paraId="4FADC279" w14:textId="718E18D7" w:rsidR="00DF59FC" w:rsidRPr="007C0F05" w:rsidRDefault="004217F6" w:rsidP="001578CB">
      <w:pPr>
        <w:pStyle w:val="ListParagraph"/>
        <w:numPr>
          <w:ilvl w:val="0"/>
          <w:numId w:val="27"/>
        </w:numPr>
        <w:spacing w:line="360" w:lineRule="auto"/>
        <w:rPr>
          <w:rFonts w:ascii="Times New Roman" w:hAnsi="Times New Roman" w:cs="Times New Roman"/>
          <w:color w:val="000000"/>
          <w:sz w:val="24"/>
          <w:szCs w:val="24"/>
          <w:shd w:val="clear" w:color="auto" w:fill="FFFFFF"/>
        </w:rPr>
      </w:pPr>
      <w:r w:rsidRPr="007C0F05">
        <w:rPr>
          <w:rFonts w:ascii="Times New Roman" w:hAnsi="Times New Roman" w:cs="Times New Roman"/>
          <w:color w:val="000000"/>
          <w:sz w:val="24"/>
          <w:szCs w:val="24"/>
          <w:shd w:val="clear" w:color="auto" w:fill="FFFFFF"/>
        </w:rPr>
        <w:t>How can</w:t>
      </w:r>
      <w:r w:rsidR="00AA3623" w:rsidRPr="007C0F05">
        <w:rPr>
          <w:rFonts w:ascii="Times New Roman" w:hAnsi="Times New Roman" w:cs="Times New Roman"/>
          <w:color w:val="000000"/>
          <w:sz w:val="24"/>
          <w:szCs w:val="24"/>
          <w:shd w:val="clear" w:color="auto" w:fill="FFFFFF"/>
        </w:rPr>
        <w:t xml:space="preserve"> </w:t>
      </w:r>
      <w:r w:rsidR="00F24E7C" w:rsidRPr="007C0F05">
        <w:rPr>
          <w:rFonts w:ascii="Times New Roman" w:hAnsi="Times New Roman" w:cs="Times New Roman"/>
          <w:color w:val="000000"/>
          <w:sz w:val="24"/>
          <w:szCs w:val="24"/>
          <w:shd w:val="clear" w:color="auto" w:fill="FFFFFF"/>
        </w:rPr>
        <w:t>the above</w:t>
      </w:r>
      <w:r w:rsidR="00AA3623" w:rsidRPr="007C0F05">
        <w:rPr>
          <w:rFonts w:ascii="Times New Roman" w:hAnsi="Times New Roman" w:cs="Times New Roman"/>
          <w:color w:val="000000"/>
          <w:sz w:val="24"/>
          <w:szCs w:val="24"/>
          <w:shd w:val="clear" w:color="auto" w:fill="FFFFFF"/>
        </w:rPr>
        <w:t xml:space="preserve"> be </w:t>
      </w:r>
      <w:r w:rsidR="000E1209" w:rsidRPr="007C0F05">
        <w:rPr>
          <w:rFonts w:ascii="Times New Roman" w:hAnsi="Times New Roman" w:cs="Times New Roman"/>
          <w:color w:val="000000"/>
          <w:sz w:val="24"/>
          <w:szCs w:val="24"/>
          <w:shd w:val="clear" w:color="auto" w:fill="FFFFFF"/>
        </w:rPr>
        <w:t>ensured using IOT technologies</w:t>
      </w:r>
      <w:r w:rsidR="00D8351D" w:rsidRPr="007C0F05">
        <w:rPr>
          <w:rFonts w:ascii="Times New Roman" w:hAnsi="Times New Roman" w:cs="Times New Roman"/>
          <w:color w:val="000000"/>
          <w:sz w:val="24"/>
          <w:szCs w:val="24"/>
          <w:shd w:val="clear" w:color="auto" w:fill="FFFFFF"/>
        </w:rPr>
        <w:t xml:space="preserve"> and </w:t>
      </w:r>
      <w:commentRangeStart w:id="9"/>
      <w:r w:rsidR="00D8351D" w:rsidRPr="007C0F05">
        <w:rPr>
          <w:rFonts w:ascii="Times New Roman" w:hAnsi="Times New Roman" w:cs="Times New Roman"/>
          <w:color w:val="000000"/>
          <w:sz w:val="24"/>
          <w:szCs w:val="24"/>
          <w:shd w:val="clear" w:color="auto" w:fill="FFFFFF"/>
        </w:rPr>
        <w:t>protocols</w:t>
      </w:r>
      <w:commentRangeEnd w:id="9"/>
      <w:r w:rsidR="00D8547F">
        <w:rPr>
          <w:rStyle w:val="CommentReference"/>
        </w:rPr>
        <w:commentReference w:id="9"/>
      </w:r>
    </w:p>
    <w:p w14:paraId="2A21166F"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1C76A6F2" w14:textId="77777777" w:rsidR="00E05E54" w:rsidRPr="007C0F05" w:rsidRDefault="00B126A5"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Aim</w:t>
      </w:r>
    </w:p>
    <w:p w14:paraId="2F5D6ADA" w14:textId="2D933FC7" w:rsidR="001A0E09" w:rsidRPr="007C0F05" w:rsidRDefault="00B126A5" w:rsidP="001578CB">
      <w:pPr>
        <w:pStyle w:val="Heading2"/>
        <w:keepNext w:val="0"/>
        <w:keepLines w:val="0"/>
        <w:widowControl w:val="0"/>
        <w:spacing w:line="360" w:lineRule="auto"/>
        <w:contextualSpacing/>
        <w:rPr>
          <w:rFonts w:ascii="Times New Roman" w:hAnsi="Times New Roman" w:cs="Times New Roman"/>
          <w:b w:val="0"/>
          <w:color w:val="000000"/>
          <w:sz w:val="24"/>
          <w:szCs w:val="24"/>
          <w:shd w:val="clear" w:color="auto" w:fill="FFFFFF"/>
        </w:rPr>
      </w:pPr>
      <w:r w:rsidRPr="007C0F05">
        <w:rPr>
          <w:rFonts w:ascii="Times New Roman" w:hAnsi="Times New Roman" w:cs="Times New Roman"/>
          <w:b w:val="0"/>
          <w:color w:val="000000"/>
          <w:sz w:val="24"/>
          <w:szCs w:val="24"/>
          <w:shd w:val="clear" w:color="auto" w:fill="FFFFFF"/>
        </w:rPr>
        <w:t xml:space="preserve">To </w:t>
      </w:r>
      <w:r w:rsidR="00D05FFD" w:rsidRPr="007C0F05">
        <w:rPr>
          <w:rFonts w:ascii="Times New Roman" w:hAnsi="Times New Roman" w:cs="Times New Roman"/>
          <w:b w:val="0"/>
          <w:color w:val="000000"/>
          <w:sz w:val="24"/>
          <w:szCs w:val="24"/>
          <w:shd w:val="clear" w:color="auto" w:fill="FFFFFF"/>
        </w:rPr>
        <w:t xml:space="preserve">design and </w:t>
      </w:r>
      <w:r w:rsidR="00293A6F" w:rsidRPr="007C0F05">
        <w:rPr>
          <w:rFonts w:ascii="Times New Roman" w:hAnsi="Times New Roman" w:cs="Times New Roman"/>
          <w:b w:val="0"/>
          <w:color w:val="000000"/>
          <w:sz w:val="24"/>
          <w:szCs w:val="24"/>
          <w:shd w:val="clear" w:color="auto" w:fill="FFFFFF"/>
        </w:rPr>
        <w:t>develop</w:t>
      </w:r>
      <w:r w:rsidRPr="007C0F05">
        <w:rPr>
          <w:rFonts w:ascii="Times New Roman" w:hAnsi="Times New Roman" w:cs="Times New Roman"/>
          <w:b w:val="0"/>
          <w:color w:val="000000"/>
          <w:sz w:val="24"/>
          <w:szCs w:val="24"/>
          <w:shd w:val="clear" w:color="auto" w:fill="FFFFFF"/>
        </w:rPr>
        <w:t xml:space="preserve"> a </w:t>
      </w:r>
      <w:r w:rsidR="000934B9" w:rsidRPr="007C0F05">
        <w:rPr>
          <w:rFonts w:ascii="Times New Roman" w:hAnsi="Times New Roman" w:cs="Times New Roman"/>
          <w:b w:val="0"/>
          <w:color w:val="000000"/>
          <w:sz w:val="24"/>
          <w:szCs w:val="24"/>
          <w:shd w:val="clear" w:color="auto" w:fill="FFFFFF"/>
        </w:rPr>
        <w:t xml:space="preserve">prototype </w:t>
      </w:r>
      <w:commentRangeStart w:id="10"/>
      <w:r w:rsidR="000934B9" w:rsidRPr="007C0F05">
        <w:rPr>
          <w:rFonts w:ascii="Times New Roman" w:hAnsi="Times New Roman" w:cs="Times New Roman"/>
          <w:b w:val="0"/>
          <w:color w:val="000000"/>
          <w:sz w:val="24"/>
          <w:szCs w:val="24"/>
          <w:shd w:val="clear" w:color="auto" w:fill="FFFFFF"/>
        </w:rPr>
        <w:t xml:space="preserve">model </w:t>
      </w:r>
      <w:commentRangeEnd w:id="10"/>
      <w:r w:rsidR="00D8547F">
        <w:rPr>
          <w:rStyle w:val="CommentReference"/>
          <w:rFonts w:asciiTheme="minorHAnsi" w:eastAsiaTheme="minorHAnsi" w:hAnsiTheme="minorHAnsi" w:cstheme="minorBidi"/>
          <w:b w:val="0"/>
          <w:bCs w:val="0"/>
          <w:color w:val="auto"/>
        </w:rPr>
        <w:commentReference w:id="10"/>
      </w:r>
      <w:r w:rsidR="009F1123" w:rsidRPr="007C0F05">
        <w:rPr>
          <w:rFonts w:ascii="Times New Roman" w:hAnsi="Times New Roman" w:cs="Times New Roman"/>
          <w:b w:val="0"/>
          <w:color w:val="000000"/>
          <w:sz w:val="24"/>
          <w:szCs w:val="24"/>
          <w:shd w:val="clear" w:color="auto" w:fill="FFFFFF"/>
        </w:rPr>
        <w:t xml:space="preserve">which </w:t>
      </w:r>
      <w:r w:rsidR="00CF1514" w:rsidRPr="007C0F05">
        <w:rPr>
          <w:rFonts w:ascii="Times New Roman" w:hAnsi="Times New Roman" w:cs="Times New Roman"/>
          <w:b w:val="0"/>
          <w:color w:val="000000"/>
          <w:sz w:val="24"/>
          <w:szCs w:val="24"/>
          <w:shd w:val="clear" w:color="auto" w:fill="FFFFFF"/>
        </w:rPr>
        <w:t>monitor</w:t>
      </w:r>
      <w:r w:rsidR="009F1123" w:rsidRPr="007C0F05">
        <w:rPr>
          <w:rFonts w:ascii="Times New Roman" w:hAnsi="Times New Roman" w:cs="Times New Roman"/>
          <w:b w:val="0"/>
          <w:color w:val="000000"/>
          <w:sz w:val="24"/>
          <w:szCs w:val="24"/>
          <w:shd w:val="clear" w:color="auto" w:fill="FFFFFF"/>
        </w:rPr>
        <w:t>s</w:t>
      </w:r>
      <w:r w:rsidR="00CF1514" w:rsidRPr="007C0F05">
        <w:rPr>
          <w:rFonts w:ascii="Times New Roman" w:hAnsi="Times New Roman" w:cs="Times New Roman"/>
          <w:b w:val="0"/>
          <w:color w:val="000000"/>
          <w:sz w:val="24"/>
          <w:szCs w:val="24"/>
          <w:shd w:val="clear" w:color="auto" w:fill="FFFFFF"/>
        </w:rPr>
        <w:t xml:space="preserve"> IoT devices in sports stadium</w:t>
      </w:r>
      <w:r w:rsidR="009F1123" w:rsidRPr="007C0F05">
        <w:rPr>
          <w:rFonts w:ascii="Times New Roman" w:hAnsi="Times New Roman" w:cs="Times New Roman"/>
          <w:b w:val="0"/>
          <w:color w:val="000000"/>
          <w:sz w:val="24"/>
          <w:szCs w:val="24"/>
          <w:shd w:val="clear" w:color="auto" w:fill="FFFFFF"/>
        </w:rPr>
        <w:t xml:space="preserve">s and provides pre-emptive protection against </w:t>
      </w:r>
      <w:commentRangeStart w:id="11"/>
      <w:proofErr w:type="spellStart"/>
      <w:r w:rsidR="009F1123" w:rsidRPr="007C0F05">
        <w:rPr>
          <w:rFonts w:ascii="Times New Roman" w:hAnsi="Times New Roman" w:cs="Times New Roman"/>
          <w:b w:val="0"/>
          <w:color w:val="000000"/>
          <w:sz w:val="24"/>
          <w:szCs w:val="24"/>
          <w:shd w:val="clear" w:color="auto" w:fill="FFFFFF"/>
        </w:rPr>
        <w:t xml:space="preserve">cyber </w:t>
      </w:r>
      <w:commentRangeStart w:id="12"/>
      <w:r w:rsidR="009F1123" w:rsidRPr="007C0F05">
        <w:rPr>
          <w:rFonts w:ascii="Times New Roman" w:hAnsi="Times New Roman" w:cs="Times New Roman"/>
          <w:b w:val="0"/>
          <w:color w:val="000000"/>
          <w:sz w:val="24"/>
          <w:szCs w:val="24"/>
          <w:shd w:val="clear" w:color="auto" w:fill="FFFFFF"/>
        </w:rPr>
        <w:t>attack</w:t>
      </w:r>
      <w:commentRangeEnd w:id="12"/>
      <w:r w:rsidR="00D8547F">
        <w:rPr>
          <w:rStyle w:val="CommentReference"/>
          <w:rFonts w:asciiTheme="minorHAnsi" w:eastAsiaTheme="minorHAnsi" w:hAnsiTheme="minorHAnsi" w:cstheme="minorBidi"/>
          <w:b w:val="0"/>
          <w:bCs w:val="0"/>
          <w:color w:val="auto"/>
        </w:rPr>
        <w:commentReference w:id="12"/>
      </w:r>
      <w:commentRangeEnd w:id="11"/>
      <w:r w:rsidR="005B214C">
        <w:rPr>
          <w:rFonts w:ascii="Times New Roman" w:hAnsi="Times New Roman" w:cs="Times New Roman"/>
          <w:b w:val="0"/>
          <w:color w:val="000000"/>
          <w:sz w:val="24"/>
          <w:szCs w:val="24"/>
          <w:shd w:val="clear" w:color="auto" w:fill="FFFFFF"/>
        </w:rPr>
        <w:t>s</w:t>
      </w:r>
      <w:proofErr w:type="spellEnd"/>
      <w:r w:rsidR="00D8547F">
        <w:rPr>
          <w:rStyle w:val="CommentReference"/>
          <w:rFonts w:asciiTheme="minorHAnsi" w:eastAsiaTheme="minorHAnsi" w:hAnsiTheme="minorHAnsi" w:cstheme="minorBidi"/>
          <w:b w:val="0"/>
          <w:bCs w:val="0"/>
          <w:color w:val="auto"/>
        </w:rPr>
        <w:commentReference w:id="11"/>
      </w:r>
      <w:r w:rsidR="009F1123" w:rsidRPr="007C0F05">
        <w:rPr>
          <w:rFonts w:ascii="Times New Roman" w:hAnsi="Times New Roman" w:cs="Times New Roman"/>
          <w:b w:val="0"/>
          <w:color w:val="000000"/>
          <w:sz w:val="24"/>
          <w:szCs w:val="24"/>
          <w:shd w:val="clear" w:color="auto" w:fill="FFFFFF"/>
        </w:rPr>
        <w:t>.</w:t>
      </w:r>
    </w:p>
    <w:p w14:paraId="6FC49F3E" w14:textId="77777777" w:rsidR="00426A53" w:rsidRPr="007C0F05" w:rsidRDefault="00426A53" w:rsidP="001578CB">
      <w:pPr>
        <w:widowControl w:val="0"/>
        <w:spacing w:line="360" w:lineRule="auto"/>
        <w:contextualSpacing/>
        <w:rPr>
          <w:rFonts w:ascii="Times New Roman" w:hAnsi="Times New Roman" w:cs="Times New Roman"/>
          <w:sz w:val="24"/>
          <w:szCs w:val="24"/>
        </w:rPr>
      </w:pPr>
    </w:p>
    <w:p w14:paraId="758608C3" w14:textId="59F339D0" w:rsidR="00AF0F66" w:rsidRPr="007C0F05" w:rsidRDefault="003476CC" w:rsidP="001578CB">
      <w:pPr>
        <w:pStyle w:val="Heading2"/>
        <w:keepNext w:val="0"/>
        <w:keepLines w:val="0"/>
        <w:widowControl w:val="0"/>
        <w:tabs>
          <w:tab w:val="left" w:pos="5840"/>
        </w:tabs>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Objectives</w:t>
      </w:r>
      <w:r w:rsidR="00CB70EF" w:rsidRPr="007C0F05">
        <w:rPr>
          <w:rFonts w:ascii="Times New Roman" w:hAnsi="Times New Roman" w:cs="Times New Roman"/>
          <w:sz w:val="24"/>
          <w:szCs w:val="24"/>
        </w:rPr>
        <w:tab/>
      </w:r>
    </w:p>
    <w:p w14:paraId="57B5FC1E" w14:textId="5A06DB0D" w:rsidR="000717EF" w:rsidRPr="007C0F05" w:rsidRDefault="000717EF"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To protect </w:t>
      </w:r>
      <w:r w:rsidR="00A1290F" w:rsidRPr="007C0F05">
        <w:rPr>
          <w:rFonts w:ascii="Times New Roman" w:hAnsi="Times New Roman" w:cs="Times New Roman"/>
          <w:sz w:val="24"/>
          <w:szCs w:val="24"/>
        </w:rPr>
        <w:t xml:space="preserve">the </w:t>
      </w:r>
      <w:commentRangeStart w:id="13"/>
      <w:r w:rsidR="00A1290F" w:rsidRPr="007C0F05">
        <w:rPr>
          <w:rFonts w:ascii="Times New Roman" w:hAnsi="Times New Roman" w:cs="Times New Roman"/>
          <w:sz w:val="24"/>
          <w:szCs w:val="24"/>
        </w:rPr>
        <w:t xml:space="preserve">CPS </w:t>
      </w:r>
      <w:commentRangeEnd w:id="13"/>
      <w:r w:rsidR="00D8547F">
        <w:rPr>
          <w:rStyle w:val="CommentReference"/>
        </w:rPr>
        <w:commentReference w:id="13"/>
      </w:r>
      <w:r w:rsidRPr="007C0F05">
        <w:rPr>
          <w:rFonts w:ascii="Times New Roman" w:hAnsi="Times New Roman" w:cs="Times New Roman"/>
          <w:sz w:val="24"/>
          <w:szCs w:val="24"/>
        </w:rPr>
        <w:t>against DOS attacks and compromise within the sports stadium domain</w:t>
      </w:r>
    </w:p>
    <w:p w14:paraId="320B28E9" w14:textId="46720B74" w:rsidR="00880B55" w:rsidRPr="007C0F05" w:rsidRDefault="009736DA"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prototype</w:t>
      </w:r>
      <w:r w:rsidR="00BC34E5" w:rsidRPr="007C0F05">
        <w:rPr>
          <w:rFonts w:ascii="Times New Roman" w:hAnsi="Times New Roman" w:cs="Times New Roman"/>
          <w:sz w:val="24"/>
          <w:szCs w:val="24"/>
        </w:rPr>
        <w:t xml:space="preserve"> </w:t>
      </w:r>
      <w:r w:rsidR="00D8547F">
        <w:rPr>
          <w:rFonts w:ascii="Times New Roman" w:hAnsi="Times New Roman" w:cs="Times New Roman"/>
          <w:sz w:val="24"/>
          <w:szCs w:val="24"/>
        </w:rPr>
        <w:t>of</w:t>
      </w:r>
      <w:r w:rsidR="00D8547F" w:rsidRPr="007C0F05">
        <w:rPr>
          <w:rFonts w:ascii="Times New Roman" w:hAnsi="Times New Roman" w:cs="Times New Roman"/>
          <w:sz w:val="24"/>
          <w:szCs w:val="24"/>
        </w:rPr>
        <w:t xml:space="preserve"> </w:t>
      </w:r>
      <w:r w:rsidR="00BC34E5" w:rsidRPr="007C0F05">
        <w:rPr>
          <w:rFonts w:ascii="Times New Roman" w:hAnsi="Times New Roman" w:cs="Times New Roman"/>
          <w:sz w:val="24"/>
          <w:szCs w:val="24"/>
        </w:rPr>
        <w:t>the model</w:t>
      </w:r>
      <w:r w:rsidR="007E0CF9" w:rsidRPr="007C0F05">
        <w:rPr>
          <w:rFonts w:ascii="Times New Roman" w:hAnsi="Times New Roman" w:cs="Times New Roman"/>
          <w:sz w:val="24"/>
          <w:szCs w:val="24"/>
        </w:rPr>
        <w:t xml:space="preserve">, </w:t>
      </w:r>
      <w:r w:rsidR="00E07BE8" w:rsidRPr="007C0F05">
        <w:rPr>
          <w:rFonts w:ascii="Times New Roman" w:hAnsi="Times New Roman" w:cs="Times New Roman"/>
          <w:sz w:val="24"/>
          <w:szCs w:val="24"/>
        </w:rPr>
        <w:t>p</w:t>
      </w:r>
      <w:r w:rsidR="008B3DE3" w:rsidRPr="007C0F05">
        <w:rPr>
          <w:rFonts w:ascii="Times New Roman" w:hAnsi="Times New Roman" w:cs="Times New Roman"/>
          <w:sz w:val="24"/>
          <w:szCs w:val="24"/>
        </w:rPr>
        <w:t xml:space="preserve">roducing mitigations to </w:t>
      </w:r>
      <w:r w:rsidR="003E4929" w:rsidRPr="007C0F05">
        <w:rPr>
          <w:rFonts w:ascii="Times New Roman" w:hAnsi="Times New Roman" w:cs="Times New Roman"/>
          <w:sz w:val="24"/>
          <w:szCs w:val="24"/>
        </w:rPr>
        <w:t>the</w:t>
      </w:r>
      <w:r w:rsidR="000F52F4" w:rsidRPr="007C0F05">
        <w:rPr>
          <w:rFonts w:ascii="Times New Roman" w:hAnsi="Times New Roman" w:cs="Times New Roman"/>
          <w:sz w:val="24"/>
          <w:szCs w:val="24"/>
        </w:rPr>
        <w:t xml:space="preserve"> twelve </w:t>
      </w:r>
      <w:r w:rsidR="00A82147" w:rsidRPr="007C0F05">
        <w:rPr>
          <w:rFonts w:ascii="Times New Roman" w:hAnsi="Times New Roman" w:cs="Times New Roman"/>
          <w:sz w:val="24"/>
          <w:szCs w:val="24"/>
        </w:rPr>
        <w:t xml:space="preserve">risk </w:t>
      </w:r>
      <w:r w:rsidR="00E07BE8" w:rsidRPr="007C0F05">
        <w:rPr>
          <w:rFonts w:ascii="Times New Roman" w:hAnsi="Times New Roman" w:cs="Times New Roman"/>
          <w:sz w:val="24"/>
          <w:szCs w:val="24"/>
        </w:rPr>
        <w:t>examples</w:t>
      </w:r>
      <w:r w:rsidR="00EB108A" w:rsidRPr="007C0F05">
        <w:rPr>
          <w:rFonts w:ascii="Times New Roman" w:hAnsi="Times New Roman" w:cs="Times New Roman"/>
          <w:sz w:val="24"/>
          <w:szCs w:val="24"/>
        </w:rPr>
        <w:t xml:space="preserve"> listed</w:t>
      </w:r>
      <w:r w:rsidR="00E07BE8" w:rsidRPr="007C0F05">
        <w:rPr>
          <w:rFonts w:ascii="Times New Roman" w:hAnsi="Times New Roman" w:cs="Times New Roman"/>
          <w:sz w:val="24"/>
          <w:szCs w:val="24"/>
        </w:rPr>
        <w:t xml:space="preserve"> </w:t>
      </w:r>
      <w:r w:rsidR="00760A03" w:rsidRPr="007C0F05">
        <w:rPr>
          <w:rFonts w:ascii="Times New Roman" w:hAnsi="Times New Roman" w:cs="Times New Roman"/>
          <w:sz w:val="24"/>
          <w:szCs w:val="24"/>
        </w:rPr>
        <w:t xml:space="preserve">in </w:t>
      </w:r>
      <w:r w:rsidR="00DF2817" w:rsidRPr="007C0F05">
        <w:rPr>
          <w:rFonts w:ascii="Times New Roman" w:hAnsi="Times New Roman" w:cs="Times New Roman"/>
          <w:sz w:val="24"/>
          <w:szCs w:val="24"/>
        </w:rPr>
        <w:t>NCS4 and CISA</w:t>
      </w:r>
      <w:r w:rsidR="00AD77C1" w:rsidRPr="007C0F05">
        <w:rPr>
          <w:rFonts w:ascii="Times New Roman" w:hAnsi="Times New Roman" w:cs="Times New Roman"/>
          <w:sz w:val="24"/>
          <w:szCs w:val="24"/>
        </w:rPr>
        <w:t xml:space="preserve">’s </w:t>
      </w:r>
      <w:r w:rsidR="00856496" w:rsidRPr="007C0F05">
        <w:rPr>
          <w:rFonts w:ascii="Times New Roman" w:hAnsi="Times New Roman" w:cs="Times New Roman"/>
          <w:sz w:val="24"/>
          <w:szCs w:val="24"/>
        </w:rPr>
        <w:t>integrated security considerations diagram</w:t>
      </w:r>
      <w:r w:rsidR="00DF2817" w:rsidRPr="007C0F05">
        <w:rPr>
          <w:rFonts w:ascii="Times New Roman" w:hAnsi="Times New Roman" w:cs="Times New Roman"/>
          <w:sz w:val="24"/>
          <w:szCs w:val="24"/>
        </w:rPr>
        <w:t>.</w:t>
      </w:r>
    </w:p>
    <w:p w14:paraId="712D4716" w14:textId="5B734930" w:rsidR="00880B55" w:rsidRPr="007C0F05" w:rsidRDefault="00880B55" w:rsidP="001578CB">
      <w:pPr>
        <w:pStyle w:val="ListParagraph"/>
        <w:widowControl w:val="0"/>
        <w:numPr>
          <w:ilvl w:val="0"/>
          <w:numId w:val="1"/>
        </w:numPr>
        <w:spacing w:line="360" w:lineRule="auto"/>
        <w:rPr>
          <w:rFonts w:ascii="Times New Roman" w:hAnsi="Times New Roman" w:cs="Times New Roman"/>
          <w:sz w:val="24"/>
          <w:szCs w:val="24"/>
        </w:rPr>
      </w:pPr>
      <w:r w:rsidRPr="007C0F05">
        <w:rPr>
          <w:rFonts w:ascii="Times New Roman" w:hAnsi="Times New Roman" w:cs="Times New Roman"/>
          <w:sz w:val="24"/>
          <w:szCs w:val="24"/>
        </w:rPr>
        <w:t>To create a detailed report on the findings</w:t>
      </w:r>
      <w:r w:rsidR="00A85354" w:rsidRPr="007C0F05">
        <w:rPr>
          <w:rFonts w:ascii="Times New Roman" w:hAnsi="Times New Roman" w:cs="Times New Roman"/>
          <w:sz w:val="24"/>
          <w:szCs w:val="24"/>
        </w:rPr>
        <w:t xml:space="preserve"> of </w:t>
      </w:r>
      <w:r w:rsidR="006A71F9" w:rsidRPr="007C0F05">
        <w:rPr>
          <w:rFonts w:ascii="Times New Roman" w:hAnsi="Times New Roman" w:cs="Times New Roman"/>
          <w:sz w:val="24"/>
          <w:szCs w:val="24"/>
        </w:rPr>
        <w:t xml:space="preserve">the </w:t>
      </w:r>
      <w:r w:rsidR="00A85354" w:rsidRPr="007C0F05">
        <w:rPr>
          <w:rFonts w:ascii="Times New Roman" w:hAnsi="Times New Roman" w:cs="Times New Roman"/>
          <w:sz w:val="24"/>
          <w:szCs w:val="24"/>
        </w:rPr>
        <w:t>res</w:t>
      </w:r>
      <w:r w:rsidR="00FE021A" w:rsidRPr="007C0F05">
        <w:rPr>
          <w:rFonts w:ascii="Times New Roman" w:hAnsi="Times New Roman" w:cs="Times New Roman"/>
          <w:sz w:val="24"/>
          <w:szCs w:val="24"/>
        </w:rPr>
        <w:t>earch</w:t>
      </w:r>
    </w:p>
    <w:p w14:paraId="38F9DD0C" w14:textId="77777777" w:rsidR="00EE419A" w:rsidRPr="007C0F05" w:rsidRDefault="00EE419A" w:rsidP="001578CB">
      <w:pPr>
        <w:widowControl w:val="0"/>
        <w:spacing w:line="360" w:lineRule="auto"/>
        <w:contextualSpacing/>
        <w:rPr>
          <w:rFonts w:ascii="Times New Roman" w:hAnsi="Times New Roman" w:cs="Times New Roman"/>
          <w:sz w:val="24"/>
          <w:szCs w:val="24"/>
        </w:rPr>
      </w:pPr>
    </w:p>
    <w:p w14:paraId="02E338C9" w14:textId="214396B8" w:rsidR="00F367A8" w:rsidRPr="007C0F05" w:rsidRDefault="003B083B"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model </w:t>
      </w:r>
      <w:r w:rsidR="003A5EC3" w:rsidRPr="007C0F05">
        <w:rPr>
          <w:rFonts w:ascii="Times New Roman" w:hAnsi="Times New Roman" w:cs="Times New Roman"/>
          <w:sz w:val="24"/>
          <w:szCs w:val="24"/>
        </w:rPr>
        <w:t>will be designed in accordance with the twelve example vulnerabilities, and as a result will</w:t>
      </w:r>
      <w:r w:rsidR="00F52A08" w:rsidRPr="007C0F05">
        <w:rPr>
          <w:rFonts w:ascii="Times New Roman" w:hAnsi="Times New Roman" w:cs="Times New Roman"/>
          <w:sz w:val="24"/>
          <w:szCs w:val="24"/>
        </w:rPr>
        <w:t xml:space="preserve"> provide a mechanism for early</w:t>
      </w:r>
      <w:r w:rsidR="003A5EC3" w:rsidRPr="007C0F05">
        <w:rPr>
          <w:rFonts w:ascii="Times New Roman" w:hAnsi="Times New Roman" w:cs="Times New Roman"/>
          <w:sz w:val="24"/>
          <w:szCs w:val="24"/>
        </w:rPr>
        <w:t xml:space="preserve"> </w:t>
      </w:r>
      <w:r w:rsidR="00F367A8" w:rsidRPr="007C0F05">
        <w:rPr>
          <w:rFonts w:ascii="Times New Roman" w:hAnsi="Times New Roman" w:cs="Times New Roman"/>
          <w:sz w:val="24"/>
          <w:szCs w:val="24"/>
        </w:rPr>
        <w:t>detect</w:t>
      </w:r>
      <w:r w:rsidR="00A07DFB" w:rsidRPr="007C0F05">
        <w:rPr>
          <w:rFonts w:ascii="Times New Roman" w:hAnsi="Times New Roman" w:cs="Times New Roman"/>
          <w:sz w:val="24"/>
          <w:szCs w:val="24"/>
        </w:rPr>
        <w:t>ion of</w:t>
      </w:r>
      <w:r w:rsidR="005C6D0A" w:rsidRPr="007C0F05">
        <w:rPr>
          <w:rFonts w:ascii="Times New Roman" w:hAnsi="Times New Roman" w:cs="Times New Roman"/>
          <w:sz w:val="24"/>
          <w:szCs w:val="24"/>
        </w:rPr>
        <w:t xml:space="preserve"> the following types of attacks</w:t>
      </w:r>
      <w:r w:rsidR="00F367A8" w:rsidRPr="007C0F05">
        <w:rPr>
          <w:rFonts w:ascii="Times New Roman" w:hAnsi="Times New Roman" w:cs="Times New Roman"/>
          <w:sz w:val="24"/>
          <w:szCs w:val="24"/>
        </w:rPr>
        <w:t>:</w:t>
      </w:r>
    </w:p>
    <w:p w14:paraId="25F0B2B7" w14:textId="7FC2B481" w:rsidR="008B23CD" w:rsidRPr="007C0F05" w:rsidRDefault="007668E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Denial of Service (</w:t>
      </w:r>
      <w:r w:rsidR="005C6D0A" w:rsidRPr="007C0F05">
        <w:rPr>
          <w:rFonts w:ascii="Times New Roman" w:hAnsi="Times New Roman" w:cs="Times New Roman"/>
          <w:sz w:val="24"/>
          <w:szCs w:val="24"/>
        </w:rPr>
        <w:t>DOS</w:t>
      </w:r>
      <w:r w:rsidRPr="007C0F05">
        <w:rPr>
          <w:rFonts w:ascii="Times New Roman" w:hAnsi="Times New Roman" w:cs="Times New Roman"/>
          <w:sz w:val="24"/>
          <w:szCs w:val="24"/>
        </w:rPr>
        <w:t>)</w:t>
      </w:r>
      <w:r w:rsidR="005C6D0A" w:rsidRPr="007C0F05">
        <w:rPr>
          <w:rFonts w:ascii="Times New Roman" w:hAnsi="Times New Roman" w:cs="Times New Roman"/>
          <w:sz w:val="24"/>
          <w:szCs w:val="24"/>
        </w:rPr>
        <w:t xml:space="preserve"> / </w:t>
      </w:r>
      <w:r w:rsidRPr="007C0F05">
        <w:rPr>
          <w:rFonts w:ascii="Times New Roman" w:hAnsi="Times New Roman" w:cs="Times New Roman"/>
          <w:sz w:val="24"/>
          <w:szCs w:val="24"/>
        </w:rPr>
        <w:t>Distributed Denial of Service (</w:t>
      </w:r>
      <w:r w:rsidR="005C6D0A" w:rsidRPr="007C0F05">
        <w:rPr>
          <w:rFonts w:ascii="Times New Roman" w:hAnsi="Times New Roman" w:cs="Times New Roman"/>
          <w:sz w:val="24"/>
          <w:szCs w:val="24"/>
        </w:rPr>
        <w:t>DDOS</w:t>
      </w:r>
      <w:r w:rsidRPr="007C0F05">
        <w:rPr>
          <w:rFonts w:ascii="Times New Roman" w:hAnsi="Times New Roman" w:cs="Times New Roman"/>
          <w:sz w:val="24"/>
          <w:szCs w:val="24"/>
        </w:rPr>
        <w:t>)</w:t>
      </w:r>
    </w:p>
    <w:p w14:paraId="29939F7B" w14:textId="413BE011" w:rsidR="00F45E0C" w:rsidRPr="007C0F05" w:rsidRDefault="00360BCE"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majority of the</w:t>
      </w:r>
      <w:r w:rsidR="00F9611B" w:rsidRPr="007C0F05">
        <w:rPr>
          <w:rFonts w:ascii="Times New Roman" w:hAnsi="Times New Roman" w:cs="Times New Roman"/>
          <w:sz w:val="24"/>
          <w:szCs w:val="24"/>
        </w:rPr>
        <w:t xml:space="preserve"> security</w:t>
      </w:r>
      <w:r w:rsidRPr="007C0F05">
        <w:rPr>
          <w:rFonts w:ascii="Times New Roman" w:hAnsi="Times New Roman" w:cs="Times New Roman"/>
          <w:sz w:val="24"/>
          <w:szCs w:val="24"/>
        </w:rPr>
        <w:t xml:space="preserve"> </w:t>
      </w:r>
      <w:r w:rsidR="00F45E0C" w:rsidRPr="007C0F05">
        <w:rPr>
          <w:rFonts w:ascii="Times New Roman" w:hAnsi="Times New Roman" w:cs="Times New Roman"/>
          <w:sz w:val="24"/>
          <w:szCs w:val="24"/>
        </w:rPr>
        <w:t xml:space="preserve">issues </w:t>
      </w:r>
      <w:r w:rsidR="00285CE9" w:rsidRPr="007C0F05">
        <w:rPr>
          <w:rFonts w:ascii="Times New Roman" w:hAnsi="Times New Roman" w:cs="Times New Roman"/>
          <w:sz w:val="24"/>
          <w:szCs w:val="24"/>
        </w:rPr>
        <w:t xml:space="preserve">related to </w:t>
      </w:r>
      <w:r w:rsidR="00C0705C" w:rsidRPr="007C0F05">
        <w:rPr>
          <w:rFonts w:ascii="Times New Roman" w:hAnsi="Times New Roman" w:cs="Times New Roman"/>
          <w:sz w:val="24"/>
          <w:szCs w:val="24"/>
        </w:rPr>
        <w:t>CPS</w:t>
      </w:r>
      <w:r w:rsidR="00716E17" w:rsidRPr="007C0F05">
        <w:rPr>
          <w:rFonts w:ascii="Times New Roman" w:hAnsi="Times New Roman" w:cs="Times New Roman"/>
          <w:sz w:val="24"/>
          <w:szCs w:val="24"/>
        </w:rPr>
        <w:t xml:space="preserve"> in</w:t>
      </w:r>
      <w:r w:rsidR="001A71FF" w:rsidRPr="007C0F05">
        <w:rPr>
          <w:rFonts w:ascii="Times New Roman" w:hAnsi="Times New Roman" w:cs="Times New Roman"/>
          <w:sz w:val="24"/>
          <w:szCs w:val="24"/>
        </w:rPr>
        <w:t xml:space="preserve"> sports stadium</w:t>
      </w:r>
      <w:r w:rsidR="00716E17" w:rsidRPr="007C0F05">
        <w:rPr>
          <w:rFonts w:ascii="Times New Roman" w:hAnsi="Times New Roman" w:cs="Times New Roman"/>
          <w:sz w:val="24"/>
          <w:szCs w:val="24"/>
        </w:rPr>
        <w:t>s</w:t>
      </w:r>
      <w:r w:rsidR="001A71FF" w:rsidRPr="007C0F05">
        <w:rPr>
          <w:rFonts w:ascii="Times New Roman" w:hAnsi="Times New Roman" w:cs="Times New Roman"/>
          <w:sz w:val="24"/>
          <w:szCs w:val="24"/>
        </w:rPr>
        <w:t xml:space="preserve"> relate</w:t>
      </w:r>
      <w:r w:rsidR="0031202E" w:rsidRPr="007C0F05">
        <w:rPr>
          <w:rFonts w:ascii="Times New Roman" w:hAnsi="Times New Roman" w:cs="Times New Roman"/>
          <w:sz w:val="24"/>
          <w:szCs w:val="24"/>
        </w:rPr>
        <w:t xml:space="preserve"> to </w:t>
      </w:r>
      <w:r w:rsidR="001F4B15" w:rsidRPr="007C0F05">
        <w:rPr>
          <w:rFonts w:ascii="Times New Roman" w:hAnsi="Times New Roman" w:cs="Times New Roman"/>
          <w:sz w:val="24"/>
          <w:szCs w:val="24"/>
        </w:rPr>
        <w:t>DOS</w:t>
      </w:r>
      <w:r w:rsidR="00884842" w:rsidRPr="007C0F05">
        <w:rPr>
          <w:rFonts w:ascii="Times New Roman" w:hAnsi="Times New Roman" w:cs="Times New Roman"/>
          <w:sz w:val="24"/>
          <w:szCs w:val="24"/>
        </w:rPr>
        <w:t xml:space="preserve"> </w:t>
      </w:r>
      <w:r w:rsidR="00FE77D6" w:rsidRPr="007C0F05">
        <w:rPr>
          <w:rFonts w:ascii="Times New Roman" w:hAnsi="Times New Roman" w:cs="Times New Roman"/>
          <w:sz w:val="24"/>
          <w:szCs w:val="24"/>
        </w:rPr>
        <w:t xml:space="preserve">attacks.  This is </w:t>
      </w:r>
      <w:r w:rsidR="00D075DE" w:rsidRPr="007C0F05">
        <w:rPr>
          <w:rFonts w:ascii="Times New Roman" w:hAnsi="Times New Roman" w:cs="Times New Roman"/>
          <w:sz w:val="24"/>
          <w:szCs w:val="24"/>
        </w:rPr>
        <w:t>highlighted by the twelve examples of vulnerable devices listed in CISA and NSC4’s diagram</w:t>
      </w:r>
      <w:r w:rsidR="00140C15" w:rsidRPr="007C0F05">
        <w:rPr>
          <w:rFonts w:ascii="Times New Roman" w:hAnsi="Times New Roman" w:cs="Times New Roman"/>
          <w:sz w:val="24"/>
          <w:szCs w:val="24"/>
        </w:rPr>
        <w:t xml:space="preserve">.  </w:t>
      </w:r>
      <w:r w:rsidR="002E5FEB" w:rsidRPr="007C0F05">
        <w:rPr>
          <w:rFonts w:ascii="Times New Roman" w:hAnsi="Times New Roman" w:cs="Times New Roman"/>
          <w:sz w:val="24"/>
          <w:szCs w:val="24"/>
        </w:rPr>
        <w:t xml:space="preserve">CPS </w:t>
      </w:r>
      <w:r w:rsidR="00434BB0" w:rsidRPr="007C0F05">
        <w:rPr>
          <w:rFonts w:ascii="Times New Roman" w:hAnsi="Times New Roman" w:cs="Times New Roman"/>
          <w:sz w:val="24"/>
          <w:szCs w:val="24"/>
        </w:rPr>
        <w:t xml:space="preserve">devices </w:t>
      </w:r>
      <w:r w:rsidR="00F8770F" w:rsidRPr="007C0F05">
        <w:rPr>
          <w:rFonts w:ascii="Times New Roman" w:hAnsi="Times New Roman" w:cs="Times New Roman"/>
          <w:sz w:val="24"/>
          <w:szCs w:val="24"/>
        </w:rPr>
        <w:t xml:space="preserve">often do not </w:t>
      </w:r>
      <w:r w:rsidR="001A0DF0" w:rsidRPr="007C0F05">
        <w:rPr>
          <w:rFonts w:ascii="Times New Roman" w:hAnsi="Times New Roman" w:cs="Times New Roman"/>
          <w:sz w:val="24"/>
          <w:szCs w:val="24"/>
        </w:rPr>
        <w:t xml:space="preserve">contain data that attackers will want to </w:t>
      </w:r>
      <w:r w:rsidR="001076D4" w:rsidRPr="007C0F05">
        <w:rPr>
          <w:rFonts w:ascii="Times New Roman" w:hAnsi="Times New Roman" w:cs="Times New Roman"/>
          <w:sz w:val="24"/>
          <w:szCs w:val="24"/>
        </w:rPr>
        <w:t>a</w:t>
      </w:r>
      <w:r w:rsidR="00DF59ED" w:rsidRPr="007C0F05">
        <w:rPr>
          <w:rFonts w:ascii="Times New Roman" w:hAnsi="Times New Roman" w:cs="Times New Roman"/>
          <w:sz w:val="24"/>
          <w:szCs w:val="24"/>
        </w:rPr>
        <w:t xml:space="preserve">ccess.  More crucially it is critical they remain </w:t>
      </w:r>
      <w:r w:rsidR="0060248F" w:rsidRPr="007C0F05">
        <w:rPr>
          <w:rFonts w:ascii="Times New Roman" w:hAnsi="Times New Roman" w:cs="Times New Roman"/>
          <w:sz w:val="24"/>
          <w:szCs w:val="24"/>
        </w:rPr>
        <w:t xml:space="preserve">available and </w:t>
      </w:r>
      <w:r w:rsidR="00605E9A" w:rsidRPr="007C0F05">
        <w:rPr>
          <w:rFonts w:ascii="Times New Roman" w:hAnsi="Times New Roman" w:cs="Times New Roman"/>
          <w:sz w:val="24"/>
          <w:szCs w:val="24"/>
        </w:rPr>
        <w:t xml:space="preserve">operating in a safe and proper way to ensure the safety of patrons in and around the stadium. </w:t>
      </w:r>
      <w:r w:rsidR="009927CB" w:rsidRPr="007C0F05">
        <w:rPr>
          <w:rFonts w:ascii="Times New Roman" w:hAnsi="Times New Roman" w:cs="Times New Roman"/>
          <w:sz w:val="24"/>
          <w:szCs w:val="24"/>
        </w:rPr>
        <w:t xml:space="preserve"> Therefore, DOS attacks are a major concern</w:t>
      </w:r>
      <w:r w:rsidR="009E7135" w:rsidRPr="007C0F05">
        <w:rPr>
          <w:rFonts w:ascii="Times New Roman" w:hAnsi="Times New Roman" w:cs="Times New Roman"/>
          <w:sz w:val="24"/>
          <w:szCs w:val="24"/>
        </w:rPr>
        <w:t xml:space="preserve"> for smart sports stadiums</w:t>
      </w:r>
      <w:r w:rsidR="009927CB" w:rsidRPr="007C0F05">
        <w:rPr>
          <w:rFonts w:ascii="Times New Roman" w:hAnsi="Times New Roman" w:cs="Times New Roman"/>
          <w:sz w:val="24"/>
          <w:szCs w:val="24"/>
        </w:rPr>
        <w:t>.</w:t>
      </w:r>
    </w:p>
    <w:p w14:paraId="6B93BE02" w14:textId="5251D6B2" w:rsidR="007E0AC6" w:rsidRPr="007C0F05" w:rsidRDefault="00AB3021"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Detection of DOS attacks </w:t>
      </w:r>
      <w:r w:rsidR="00FD04A2" w:rsidRPr="007C0F05">
        <w:rPr>
          <w:rFonts w:ascii="Times New Roman" w:hAnsi="Times New Roman" w:cs="Times New Roman"/>
          <w:sz w:val="24"/>
          <w:szCs w:val="24"/>
        </w:rPr>
        <w:t xml:space="preserve">will be achieved through the monitoring </w:t>
      </w:r>
      <w:r w:rsidR="00477401" w:rsidRPr="007C0F05">
        <w:rPr>
          <w:rFonts w:ascii="Times New Roman" w:hAnsi="Times New Roman" w:cs="Times New Roman"/>
          <w:sz w:val="24"/>
          <w:szCs w:val="24"/>
        </w:rPr>
        <w:t xml:space="preserve">facility to detect when </w:t>
      </w:r>
      <w:r w:rsidR="00477401" w:rsidRPr="007C0F05">
        <w:rPr>
          <w:rFonts w:ascii="Times New Roman" w:hAnsi="Times New Roman" w:cs="Times New Roman"/>
          <w:sz w:val="24"/>
          <w:szCs w:val="24"/>
        </w:rPr>
        <w:lastRenderedPageBreak/>
        <w:t xml:space="preserve">remote IoT-controlled devices are </w:t>
      </w:r>
      <w:r w:rsidR="00496384" w:rsidRPr="007C0F05">
        <w:rPr>
          <w:rFonts w:ascii="Times New Roman" w:hAnsi="Times New Roman" w:cs="Times New Roman"/>
          <w:sz w:val="24"/>
          <w:szCs w:val="24"/>
        </w:rPr>
        <w:t>offline</w:t>
      </w:r>
      <w:r w:rsidR="0076688E" w:rsidRPr="007C0F05">
        <w:rPr>
          <w:rFonts w:ascii="Times New Roman" w:hAnsi="Times New Roman" w:cs="Times New Roman"/>
          <w:sz w:val="24"/>
          <w:szCs w:val="24"/>
        </w:rPr>
        <w:t xml:space="preserve"> or otherwise not reporting properly</w:t>
      </w:r>
      <w:r w:rsidR="00FD04A2" w:rsidRPr="007C0F05">
        <w:rPr>
          <w:rFonts w:ascii="Times New Roman" w:hAnsi="Times New Roman" w:cs="Times New Roman"/>
          <w:sz w:val="24"/>
          <w:szCs w:val="24"/>
        </w:rPr>
        <w:t>.</w:t>
      </w:r>
    </w:p>
    <w:p w14:paraId="0D6B2EE5" w14:textId="0CF08BD2" w:rsidR="001E234A" w:rsidRPr="007C0F05" w:rsidRDefault="00BF02AD"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prototype </w:t>
      </w:r>
      <w:r w:rsidR="00E44B2A" w:rsidRPr="007C0F05">
        <w:rPr>
          <w:rFonts w:ascii="Times New Roman" w:hAnsi="Times New Roman" w:cs="Times New Roman"/>
          <w:sz w:val="24"/>
          <w:szCs w:val="24"/>
        </w:rPr>
        <w:t xml:space="preserve">will </w:t>
      </w:r>
      <w:r w:rsidR="00123BBE" w:rsidRPr="007C0F05">
        <w:rPr>
          <w:rFonts w:ascii="Times New Roman" w:hAnsi="Times New Roman" w:cs="Times New Roman"/>
          <w:sz w:val="24"/>
          <w:szCs w:val="24"/>
        </w:rPr>
        <w:t>prevent</w:t>
      </w:r>
      <w:r w:rsidR="004B410D" w:rsidRPr="007C0F05">
        <w:rPr>
          <w:rFonts w:ascii="Times New Roman" w:hAnsi="Times New Roman" w:cs="Times New Roman"/>
          <w:sz w:val="24"/>
          <w:szCs w:val="24"/>
        </w:rPr>
        <w:t xml:space="preserve"> the following attacks</w:t>
      </w:r>
      <w:r w:rsidR="00123BBE" w:rsidRPr="007C0F05">
        <w:rPr>
          <w:rFonts w:ascii="Times New Roman" w:hAnsi="Times New Roman" w:cs="Times New Roman"/>
          <w:sz w:val="24"/>
          <w:szCs w:val="24"/>
        </w:rPr>
        <w:t>:</w:t>
      </w:r>
    </w:p>
    <w:p w14:paraId="5E8921F9" w14:textId="5CD46865" w:rsidR="00CA762C" w:rsidRPr="007C0F05" w:rsidRDefault="00A413D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Man in the Middle (</w:t>
      </w:r>
      <w:r w:rsidR="006D11FA" w:rsidRPr="007C0F05">
        <w:rPr>
          <w:rFonts w:ascii="Times New Roman" w:hAnsi="Times New Roman" w:cs="Times New Roman"/>
          <w:sz w:val="24"/>
          <w:szCs w:val="24"/>
        </w:rPr>
        <w:t>M</w:t>
      </w:r>
      <w:r w:rsidR="005C6D0A" w:rsidRPr="007C0F05">
        <w:rPr>
          <w:rFonts w:ascii="Times New Roman" w:hAnsi="Times New Roman" w:cs="Times New Roman"/>
          <w:sz w:val="24"/>
          <w:szCs w:val="24"/>
        </w:rPr>
        <w:t>ITM</w:t>
      </w:r>
      <w:r w:rsidRPr="007C0F05">
        <w:rPr>
          <w:rFonts w:ascii="Times New Roman" w:hAnsi="Times New Roman" w:cs="Times New Roman"/>
          <w:sz w:val="24"/>
          <w:szCs w:val="24"/>
        </w:rPr>
        <w:t>)</w:t>
      </w:r>
      <w:r w:rsidR="00090A25" w:rsidRPr="007C0F05">
        <w:rPr>
          <w:rFonts w:ascii="Times New Roman" w:hAnsi="Times New Roman" w:cs="Times New Roman"/>
          <w:sz w:val="24"/>
          <w:szCs w:val="24"/>
        </w:rPr>
        <w:t xml:space="preserve"> – by encrypting the data in transit</w:t>
      </w:r>
    </w:p>
    <w:p w14:paraId="14E66868" w14:textId="3299F22C" w:rsidR="006D11FA" w:rsidRPr="007C0F05" w:rsidRDefault="005C6D0A"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Sniffing</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w:t>
      </w:r>
      <w:r w:rsidR="00D3532E" w:rsidRPr="007C0F05">
        <w:rPr>
          <w:rFonts w:ascii="Times New Roman" w:hAnsi="Times New Roman" w:cs="Times New Roman"/>
          <w:sz w:val="24"/>
          <w:szCs w:val="24"/>
        </w:rPr>
        <w:t xml:space="preserve"> </w:t>
      </w:r>
      <w:r w:rsidR="0058451D" w:rsidRPr="007C0F05">
        <w:rPr>
          <w:rFonts w:ascii="Times New Roman" w:hAnsi="Times New Roman" w:cs="Times New Roman"/>
          <w:sz w:val="24"/>
          <w:szCs w:val="24"/>
        </w:rPr>
        <w:t>by encrypting the data in transit</w:t>
      </w:r>
    </w:p>
    <w:p w14:paraId="0F397E16" w14:textId="5284284F" w:rsidR="000D7A46" w:rsidRPr="007C0F05" w:rsidRDefault="000D52B4"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Password Cracking</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w:t>
      </w:r>
      <w:r w:rsidR="00547133" w:rsidRPr="007C0F05">
        <w:rPr>
          <w:rFonts w:ascii="Times New Roman" w:hAnsi="Times New Roman" w:cs="Times New Roman"/>
          <w:sz w:val="24"/>
          <w:szCs w:val="24"/>
        </w:rPr>
        <w:t xml:space="preserve"> </w:t>
      </w:r>
      <w:r w:rsidR="00A82D54" w:rsidRPr="007C0F05">
        <w:rPr>
          <w:rFonts w:ascii="Times New Roman" w:hAnsi="Times New Roman" w:cs="Times New Roman"/>
          <w:sz w:val="24"/>
          <w:szCs w:val="24"/>
        </w:rPr>
        <w:t xml:space="preserve">by </w:t>
      </w:r>
      <w:r w:rsidR="00603CD8" w:rsidRPr="007C0F05">
        <w:rPr>
          <w:rFonts w:ascii="Times New Roman" w:hAnsi="Times New Roman" w:cs="Times New Roman"/>
          <w:sz w:val="24"/>
          <w:szCs w:val="24"/>
        </w:rPr>
        <w:t>enforcing</w:t>
      </w:r>
      <w:r w:rsidR="00A82D54" w:rsidRPr="007C0F05">
        <w:rPr>
          <w:rFonts w:ascii="Times New Roman" w:hAnsi="Times New Roman" w:cs="Times New Roman"/>
          <w:sz w:val="24"/>
          <w:szCs w:val="24"/>
        </w:rPr>
        <w:t xml:space="preserve"> secure passwords</w:t>
      </w:r>
    </w:p>
    <w:p w14:paraId="76D2AEEB" w14:textId="65711E06" w:rsidR="0039411C" w:rsidRPr="007C0F05" w:rsidRDefault="005E6C71"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Vulnerability E</w:t>
      </w:r>
      <w:r w:rsidR="00D7151C" w:rsidRPr="007C0F05">
        <w:rPr>
          <w:rFonts w:ascii="Times New Roman" w:hAnsi="Times New Roman" w:cs="Times New Roman"/>
          <w:sz w:val="24"/>
          <w:szCs w:val="24"/>
        </w:rPr>
        <w:t xml:space="preserve">xploits </w:t>
      </w:r>
      <w:r w:rsidR="00BD2444" w:rsidRPr="007C0F05">
        <w:rPr>
          <w:rFonts w:ascii="Times New Roman" w:hAnsi="Times New Roman" w:cs="Times New Roman"/>
          <w:sz w:val="24"/>
          <w:szCs w:val="24"/>
        </w:rPr>
        <w:t xml:space="preserve">– by </w:t>
      </w:r>
      <w:r w:rsidR="00ED4C14" w:rsidRPr="007C0F05">
        <w:rPr>
          <w:rFonts w:ascii="Times New Roman" w:hAnsi="Times New Roman" w:cs="Times New Roman"/>
          <w:sz w:val="24"/>
          <w:szCs w:val="24"/>
        </w:rPr>
        <w:t>providing a</w:t>
      </w:r>
      <w:r w:rsidR="00257868" w:rsidRPr="007C0F05">
        <w:rPr>
          <w:rFonts w:ascii="Times New Roman" w:hAnsi="Times New Roman" w:cs="Times New Roman"/>
          <w:sz w:val="24"/>
          <w:szCs w:val="24"/>
        </w:rPr>
        <w:t xml:space="preserve"> firmware </w:t>
      </w:r>
      <w:r w:rsidR="004516A4" w:rsidRPr="007C0F05">
        <w:rPr>
          <w:rFonts w:ascii="Times New Roman" w:hAnsi="Times New Roman" w:cs="Times New Roman"/>
          <w:sz w:val="24"/>
          <w:szCs w:val="24"/>
        </w:rPr>
        <w:t>update</w:t>
      </w:r>
      <w:r w:rsidR="00B167CF" w:rsidRPr="007C0F05">
        <w:rPr>
          <w:rFonts w:ascii="Times New Roman" w:hAnsi="Times New Roman" w:cs="Times New Roman"/>
          <w:sz w:val="24"/>
          <w:szCs w:val="24"/>
        </w:rPr>
        <w:t xml:space="preserve"> facility</w:t>
      </w:r>
      <w:r w:rsidR="00507203" w:rsidRPr="007C0F05">
        <w:rPr>
          <w:rFonts w:ascii="Times New Roman" w:hAnsi="Times New Roman" w:cs="Times New Roman"/>
          <w:sz w:val="24"/>
          <w:szCs w:val="24"/>
        </w:rPr>
        <w:t>,</w:t>
      </w:r>
      <w:r w:rsidR="004516A4" w:rsidRPr="007C0F05">
        <w:rPr>
          <w:rFonts w:ascii="Times New Roman" w:hAnsi="Times New Roman" w:cs="Times New Roman"/>
          <w:sz w:val="24"/>
          <w:szCs w:val="24"/>
        </w:rPr>
        <w:t xml:space="preserve"> </w:t>
      </w:r>
      <w:r w:rsidR="0075669F" w:rsidRPr="007C0F05">
        <w:rPr>
          <w:rFonts w:ascii="Times New Roman" w:hAnsi="Times New Roman" w:cs="Times New Roman"/>
          <w:sz w:val="24"/>
          <w:szCs w:val="24"/>
        </w:rPr>
        <w:t xml:space="preserve">firewall </w:t>
      </w:r>
      <w:r w:rsidR="00257868" w:rsidRPr="007C0F05">
        <w:rPr>
          <w:rFonts w:ascii="Times New Roman" w:hAnsi="Times New Roman" w:cs="Times New Roman"/>
          <w:sz w:val="24"/>
          <w:szCs w:val="24"/>
        </w:rPr>
        <w:t>function</w:t>
      </w:r>
      <w:r w:rsidR="00A57D0F" w:rsidRPr="007C0F05">
        <w:rPr>
          <w:rFonts w:ascii="Times New Roman" w:hAnsi="Times New Roman" w:cs="Times New Roman"/>
          <w:sz w:val="24"/>
          <w:szCs w:val="24"/>
        </w:rPr>
        <w:t xml:space="preserve">s, </w:t>
      </w:r>
      <w:r w:rsidR="002A6969" w:rsidRPr="007C0F05">
        <w:rPr>
          <w:rFonts w:ascii="Times New Roman" w:hAnsi="Times New Roman" w:cs="Times New Roman"/>
          <w:sz w:val="24"/>
          <w:szCs w:val="24"/>
        </w:rPr>
        <w:t>and</w:t>
      </w:r>
      <w:r w:rsidR="00A57D0F" w:rsidRPr="007C0F05">
        <w:rPr>
          <w:rFonts w:ascii="Times New Roman" w:hAnsi="Times New Roman" w:cs="Times New Roman"/>
          <w:sz w:val="24"/>
          <w:szCs w:val="24"/>
        </w:rPr>
        <w:t xml:space="preserve"> </w:t>
      </w:r>
      <w:r w:rsidR="00565C75" w:rsidRPr="007C0F05">
        <w:rPr>
          <w:rFonts w:ascii="Times New Roman" w:hAnsi="Times New Roman" w:cs="Times New Roman"/>
          <w:sz w:val="24"/>
          <w:szCs w:val="24"/>
        </w:rPr>
        <w:t xml:space="preserve">several </w:t>
      </w:r>
      <w:r w:rsidR="00A57D0F" w:rsidRPr="007C0F05">
        <w:rPr>
          <w:rFonts w:ascii="Times New Roman" w:hAnsi="Times New Roman" w:cs="Times New Roman"/>
          <w:sz w:val="24"/>
          <w:szCs w:val="24"/>
        </w:rPr>
        <w:t>other mitigations</w:t>
      </w:r>
    </w:p>
    <w:p w14:paraId="3BA67C38" w14:textId="214FACAB" w:rsidR="005B4208" w:rsidRPr="007C0F05" w:rsidRDefault="005B4208"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Denial of Service (DOS) / Distributed Denial of Service (DDOS) </w:t>
      </w:r>
      <w:r w:rsidR="007D1C0F"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AB57AA" w:rsidRPr="007C0F05">
        <w:rPr>
          <w:rFonts w:ascii="Times New Roman" w:hAnsi="Times New Roman" w:cs="Times New Roman"/>
          <w:sz w:val="24"/>
          <w:szCs w:val="24"/>
        </w:rPr>
        <w:t>which</w:t>
      </w:r>
      <w:r w:rsidR="007D1C0F" w:rsidRPr="007C0F05">
        <w:rPr>
          <w:rFonts w:ascii="Times New Roman" w:hAnsi="Times New Roman" w:cs="Times New Roman"/>
          <w:sz w:val="24"/>
          <w:szCs w:val="24"/>
        </w:rPr>
        <w:t xml:space="preserve"> </w:t>
      </w:r>
      <w:r w:rsidR="00BE338C" w:rsidRPr="007C0F05">
        <w:rPr>
          <w:rFonts w:ascii="Times New Roman" w:hAnsi="Times New Roman" w:cs="Times New Roman"/>
          <w:sz w:val="24"/>
          <w:szCs w:val="24"/>
        </w:rPr>
        <w:t xml:space="preserve">can also be prevented through </w:t>
      </w:r>
      <w:r w:rsidR="00292055" w:rsidRPr="007C0F05">
        <w:rPr>
          <w:rFonts w:ascii="Times New Roman" w:hAnsi="Times New Roman" w:cs="Times New Roman"/>
          <w:sz w:val="24"/>
          <w:szCs w:val="24"/>
        </w:rPr>
        <w:t>a combination of all mitigations employed, as well as network segregation</w:t>
      </w:r>
      <w:r w:rsidR="00F275BE" w:rsidRPr="007C0F05">
        <w:rPr>
          <w:rFonts w:ascii="Times New Roman" w:hAnsi="Times New Roman" w:cs="Times New Roman"/>
          <w:sz w:val="24"/>
          <w:szCs w:val="24"/>
        </w:rPr>
        <w:t xml:space="preserve"> to prevent </w:t>
      </w:r>
      <w:r w:rsidR="00C66E39" w:rsidRPr="007C0F05">
        <w:rPr>
          <w:rFonts w:ascii="Times New Roman" w:hAnsi="Times New Roman" w:cs="Times New Roman"/>
          <w:sz w:val="24"/>
          <w:szCs w:val="24"/>
        </w:rPr>
        <w:t xml:space="preserve">intruders accessing </w:t>
      </w:r>
      <w:r w:rsidR="00756EE2" w:rsidRPr="007C0F05">
        <w:rPr>
          <w:rFonts w:ascii="Times New Roman" w:hAnsi="Times New Roman" w:cs="Times New Roman"/>
          <w:sz w:val="24"/>
          <w:szCs w:val="24"/>
        </w:rPr>
        <w:t>sensitive system</w:t>
      </w:r>
      <w:r w:rsidR="00B07DA3" w:rsidRPr="007C0F05">
        <w:rPr>
          <w:rFonts w:ascii="Times New Roman" w:hAnsi="Times New Roman" w:cs="Times New Roman"/>
          <w:sz w:val="24"/>
          <w:szCs w:val="24"/>
        </w:rPr>
        <w:t xml:space="preserve"> controls</w:t>
      </w:r>
      <w:r w:rsidR="00C66E39" w:rsidRPr="007C0F05">
        <w:rPr>
          <w:rFonts w:ascii="Times New Roman" w:hAnsi="Times New Roman" w:cs="Times New Roman"/>
          <w:sz w:val="24"/>
          <w:szCs w:val="24"/>
        </w:rPr>
        <w:t xml:space="preserve"> </w:t>
      </w:r>
    </w:p>
    <w:p w14:paraId="67DDFF1B" w14:textId="4EA02E78" w:rsidR="005B4208" w:rsidRPr="007C0F05" w:rsidRDefault="00F40CDB"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Identify theft </w:t>
      </w:r>
      <w:r w:rsidR="0088658A" w:rsidRPr="007C0F05">
        <w:rPr>
          <w:rFonts w:ascii="Times New Roman" w:hAnsi="Times New Roman" w:cs="Times New Roman"/>
          <w:sz w:val="24"/>
          <w:szCs w:val="24"/>
        </w:rPr>
        <w:t>–</w:t>
      </w:r>
      <w:r w:rsidRPr="007C0F05">
        <w:rPr>
          <w:rFonts w:ascii="Times New Roman" w:hAnsi="Times New Roman" w:cs="Times New Roman"/>
          <w:sz w:val="24"/>
          <w:szCs w:val="24"/>
        </w:rPr>
        <w:t xml:space="preserve"> </w:t>
      </w:r>
      <w:r w:rsidR="0088658A" w:rsidRPr="007C0F05">
        <w:rPr>
          <w:rFonts w:ascii="Times New Roman" w:hAnsi="Times New Roman" w:cs="Times New Roman"/>
          <w:sz w:val="24"/>
          <w:szCs w:val="24"/>
        </w:rPr>
        <w:t>prevented in the case of the electric vehicle charging station</w:t>
      </w:r>
      <w:r w:rsidR="006B34E5" w:rsidRPr="007C0F05">
        <w:rPr>
          <w:rFonts w:ascii="Times New Roman" w:hAnsi="Times New Roman" w:cs="Times New Roman"/>
          <w:sz w:val="24"/>
          <w:szCs w:val="24"/>
        </w:rPr>
        <w:t xml:space="preserve"> by </w:t>
      </w:r>
      <w:r w:rsidR="002F1802" w:rsidRPr="007C0F05">
        <w:rPr>
          <w:rFonts w:ascii="Times New Roman" w:hAnsi="Times New Roman" w:cs="Times New Roman"/>
          <w:sz w:val="24"/>
          <w:szCs w:val="24"/>
        </w:rPr>
        <w:t>implementing</w:t>
      </w:r>
      <w:r w:rsidR="006B34E5" w:rsidRPr="007C0F05">
        <w:rPr>
          <w:rFonts w:ascii="Times New Roman" w:hAnsi="Times New Roman" w:cs="Times New Roman"/>
          <w:sz w:val="24"/>
          <w:szCs w:val="24"/>
        </w:rPr>
        <w:t xml:space="preserve"> a </w:t>
      </w:r>
      <w:r w:rsidR="000935EE" w:rsidRPr="007C0F05">
        <w:rPr>
          <w:rFonts w:ascii="Times New Roman" w:hAnsi="Times New Roman" w:cs="Times New Roman"/>
          <w:sz w:val="24"/>
          <w:szCs w:val="24"/>
        </w:rPr>
        <w:t xml:space="preserve">local </w:t>
      </w:r>
      <w:r w:rsidR="006B34E5" w:rsidRPr="007C0F05">
        <w:rPr>
          <w:rFonts w:ascii="Times New Roman" w:hAnsi="Times New Roman" w:cs="Times New Roman"/>
          <w:sz w:val="24"/>
          <w:szCs w:val="24"/>
        </w:rPr>
        <w:t>firewall</w:t>
      </w:r>
    </w:p>
    <w:p w14:paraId="460417D0" w14:textId="0516B785" w:rsidR="006D2090" w:rsidRPr="007C0F05" w:rsidRDefault="006D2090"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Additional bonus features</w:t>
      </w:r>
      <w:r w:rsidR="00A81EAB" w:rsidRPr="007C0F05">
        <w:rPr>
          <w:rFonts w:ascii="Times New Roman" w:hAnsi="Times New Roman" w:cs="Times New Roman"/>
          <w:sz w:val="24"/>
          <w:szCs w:val="24"/>
        </w:rPr>
        <w:t xml:space="preserve"> which are not necessarily related to the twelve examples</w:t>
      </w:r>
      <w:r w:rsidRPr="007C0F05">
        <w:rPr>
          <w:rFonts w:ascii="Times New Roman" w:hAnsi="Times New Roman" w:cs="Times New Roman"/>
          <w:sz w:val="24"/>
          <w:szCs w:val="24"/>
        </w:rPr>
        <w:t xml:space="preserve"> include </w:t>
      </w:r>
      <w:r w:rsidR="008F256E" w:rsidRPr="007C0F05">
        <w:rPr>
          <w:rFonts w:ascii="Times New Roman" w:hAnsi="Times New Roman" w:cs="Times New Roman"/>
          <w:sz w:val="24"/>
          <w:szCs w:val="24"/>
        </w:rPr>
        <w:t>prevention of the following attacks</w:t>
      </w:r>
      <w:r w:rsidR="00855D2B" w:rsidRPr="007C0F05">
        <w:rPr>
          <w:rFonts w:ascii="Times New Roman" w:hAnsi="Times New Roman" w:cs="Times New Roman"/>
          <w:sz w:val="24"/>
          <w:szCs w:val="24"/>
        </w:rPr>
        <w:t>:</w:t>
      </w:r>
    </w:p>
    <w:p w14:paraId="17377D1C" w14:textId="2C71B156" w:rsidR="00606385" w:rsidRPr="007C0F05" w:rsidRDefault="007522E3" w:rsidP="001578CB">
      <w:pPr>
        <w:pStyle w:val="ListParagraph"/>
        <w:widowControl w:val="0"/>
        <w:numPr>
          <w:ilvl w:val="0"/>
          <w:numId w:val="12"/>
        </w:numPr>
        <w:spacing w:line="360" w:lineRule="auto"/>
        <w:rPr>
          <w:rFonts w:ascii="Times New Roman" w:hAnsi="Times New Roman" w:cs="Times New Roman"/>
          <w:sz w:val="24"/>
          <w:szCs w:val="24"/>
        </w:rPr>
      </w:pPr>
      <w:r w:rsidRPr="007C0F05">
        <w:rPr>
          <w:rFonts w:ascii="Times New Roman" w:hAnsi="Times New Roman" w:cs="Times New Roman"/>
          <w:sz w:val="24"/>
          <w:szCs w:val="24"/>
        </w:rPr>
        <w:t>SQL Injection</w:t>
      </w:r>
    </w:p>
    <w:p w14:paraId="20AD013E" w14:textId="77777777" w:rsidR="00DF5F63" w:rsidRPr="007C0F05" w:rsidRDefault="00DF5F63" w:rsidP="001578CB">
      <w:pPr>
        <w:pStyle w:val="ListParagraph"/>
        <w:widowControl w:val="0"/>
        <w:spacing w:line="360" w:lineRule="auto"/>
        <w:ind w:left="780"/>
        <w:rPr>
          <w:rFonts w:ascii="Times New Roman" w:hAnsi="Times New Roman" w:cs="Times New Roman"/>
          <w:sz w:val="24"/>
          <w:szCs w:val="24"/>
        </w:rPr>
      </w:pPr>
    </w:p>
    <w:p w14:paraId="156AAEA4" w14:textId="77777777" w:rsidR="00C80C62" w:rsidRPr="007C0F05" w:rsidRDefault="00C80C62" w:rsidP="001578CB">
      <w:pPr>
        <w:widowControl w:val="0"/>
        <w:spacing w:line="360" w:lineRule="auto"/>
        <w:contextualSpacing/>
        <w:rPr>
          <w:rStyle w:val="Heading2Char"/>
          <w:rFonts w:ascii="Times New Roman" w:hAnsi="Times New Roman" w:cs="Times New Roman"/>
          <w:sz w:val="24"/>
          <w:szCs w:val="24"/>
        </w:rPr>
      </w:pPr>
      <w:bookmarkStart w:id="14" w:name="_Hlk128933090"/>
    </w:p>
    <w:p w14:paraId="2F0DBD9D" w14:textId="77777777" w:rsidR="00073D99" w:rsidRPr="007C0F05" w:rsidRDefault="00073D99" w:rsidP="001578CB">
      <w:pPr>
        <w:widowControl w:val="0"/>
        <w:spacing w:line="360" w:lineRule="auto"/>
        <w:contextualSpacing/>
        <w:rPr>
          <w:rStyle w:val="Heading2Char"/>
          <w:rFonts w:ascii="Times New Roman" w:hAnsi="Times New Roman" w:cs="Times New Roman"/>
          <w:sz w:val="24"/>
          <w:szCs w:val="24"/>
        </w:rPr>
      </w:pPr>
    </w:p>
    <w:p w14:paraId="5CB0080F" w14:textId="521C9F07" w:rsidR="00251D02" w:rsidRPr="007C0F05" w:rsidRDefault="00251D02" w:rsidP="001578CB">
      <w:pPr>
        <w:widowControl w:val="0"/>
        <w:spacing w:line="360" w:lineRule="auto"/>
        <w:contextualSpacing/>
        <w:rPr>
          <w:rStyle w:val="Heading2Char"/>
          <w:rFonts w:ascii="Times New Roman" w:hAnsi="Times New Roman" w:cs="Times New Roman"/>
          <w:sz w:val="24"/>
          <w:szCs w:val="24"/>
        </w:rPr>
      </w:pPr>
      <w:r w:rsidRPr="007C0F05">
        <w:rPr>
          <w:rStyle w:val="Heading2Char"/>
          <w:rFonts w:ascii="Times New Roman" w:hAnsi="Times New Roman" w:cs="Times New Roman"/>
          <w:sz w:val="24"/>
          <w:szCs w:val="24"/>
        </w:rPr>
        <w:t>Literature Review</w:t>
      </w:r>
    </w:p>
    <w:p w14:paraId="0C105295" w14:textId="14587BA8" w:rsidR="00893260" w:rsidRPr="007C0F05" w:rsidRDefault="00893260"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The literature review is intended to follow a structure similar to the following:</w:t>
      </w:r>
    </w:p>
    <w:p w14:paraId="4C679229" w14:textId="6F7AD520"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Introduction (1</w:t>
      </w:r>
      <w:r w:rsidR="0007539D">
        <w:rPr>
          <w:rFonts w:ascii="Times New Roman" w:hAnsi="Times New Roman" w:cs="Times New Roman"/>
          <w:color w:val="auto"/>
          <w:sz w:val="24"/>
          <w:szCs w:val="24"/>
        </w:rPr>
        <w:t>25</w:t>
      </w:r>
      <w:r w:rsidRPr="007C0F05">
        <w:rPr>
          <w:rFonts w:ascii="Times New Roman" w:hAnsi="Times New Roman" w:cs="Times New Roman"/>
          <w:color w:val="auto"/>
          <w:sz w:val="24"/>
          <w:szCs w:val="24"/>
        </w:rPr>
        <w:t>0 words)</w:t>
      </w:r>
    </w:p>
    <w:p w14:paraId="3C5F07F3" w14:textId="09D5C78A"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An introduction to IoT and its types</w:t>
      </w:r>
    </w:p>
    <w:p w14:paraId="24C0B75E" w14:textId="77777777"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the modern world</w:t>
      </w:r>
    </w:p>
    <w:p w14:paraId="1A513217" w14:textId="56B42F96" w:rsidR="004E67D5" w:rsidRPr="007C0F05" w:rsidRDefault="004E67D5" w:rsidP="001578CB">
      <w:pPr>
        <w:pStyle w:val="ListParagraph"/>
        <w:numPr>
          <w:ilvl w:val="0"/>
          <w:numId w:val="16"/>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IoT’s use in relation to Cyber Physical Systems (</w:t>
      </w:r>
      <w:commentRangeStart w:id="15"/>
      <w:r w:rsidRPr="007C0F05">
        <w:rPr>
          <w:rFonts w:ascii="Times New Roman" w:hAnsi="Times New Roman" w:cs="Times New Roman"/>
          <w:sz w:val="24"/>
          <w:szCs w:val="24"/>
        </w:rPr>
        <w:t>CPS</w:t>
      </w:r>
      <w:commentRangeEnd w:id="15"/>
      <w:r w:rsidR="00C518DD">
        <w:rPr>
          <w:rStyle w:val="CommentReference"/>
        </w:rPr>
        <w:commentReference w:id="15"/>
      </w:r>
      <w:r w:rsidRPr="007C0F05">
        <w:rPr>
          <w:rFonts w:ascii="Times New Roman" w:hAnsi="Times New Roman" w:cs="Times New Roman"/>
          <w:sz w:val="24"/>
          <w:szCs w:val="24"/>
        </w:rPr>
        <w:t>)</w:t>
      </w:r>
    </w:p>
    <w:p w14:paraId="61CAD343" w14:textId="2B4CFC17" w:rsidR="00C518DD" w:rsidRPr="007C0F05" w:rsidRDefault="00C518DD"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 xml:space="preserve">Smart stadiums </w:t>
      </w:r>
      <w:r>
        <w:rPr>
          <w:rFonts w:ascii="Times New Roman" w:hAnsi="Times New Roman" w:cs="Times New Roman"/>
          <w:color w:val="auto"/>
          <w:sz w:val="24"/>
          <w:szCs w:val="24"/>
        </w:rPr>
        <w:t>&amp; Cyber Security</w:t>
      </w:r>
      <w:r w:rsidR="00BB127E">
        <w:rPr>
          <w:rFonts w:ascii="Times New Roman" w:hAnsi="Times New Roman" w:cs="Times New Roman"/>
          <w:color w:val="auto"/>
          <w:sz w:val="24"/>
          <w:szCs w:val="24"/>
        </w:rPr>
        <w:t xml:space="preserve"> </w:t>
      </w:r>
      <w:r w:rsidR="00FC5D67">
        <w:rPr>
          <w:rFonts w:ascii="Times New Roman" w:hAnsi="Times New Roman" w:cs="Times New Roman"/>
          <w:color w:val="auto"/>
          <w:sz w:val="24"/>
          <w:szCs w:val="24"/>
        </w:rPr>
        <w:t>(</w:t>
      </w:r>
      <w:r w:rsidR="0007539D">
        <w:rPr>
          <w:rFonts w:ascii="Times New Roman" w:hAnsi="Times New Roman" w:cs="Times New Roman"/>
          <w:color w:val="auto"/>
          <w:sz w:val="24"/>
          <w:szCs w:val="24"/>
        </w:rPr>
        <w:t>125</w:t>
      </w:r>
      <w:r w:rsidRPr="007C0F05">
        <w:rPr>
          <w:rFonts w:ascii="Times New Roman" w:hAnsi="Times New Roman" w:cs="Times New Roman"/>
          <w:color w:val="auto"/>
          <w:sz w:val="24"/>
          <w:szCs w:val="24"/>
        </w:rPr>
        <w:t>0 words)</w:t>
      </w:r>
    </w:p>
    <w:p w14:paraId="3D17AF4B"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Which devices in a stadium are smart</w:t>
      </w:r>
    </w:p>
    <w:p w14:paraId="50ACB70C" w14:textId="77777777" w:rsidR="00C518DD" w:rsidRPr="007C0F05"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Consequences of compromise</w:t>
      </w:r>
    </w:p>
    <w:p w14:paraId="0E0731CB" w14:textId="705FF035" w:rsidR="00C518DD" w:rsidRPr="00D230F1" w:rsidRDefault="00C518DD" w:rsidP="001578CB">
      <w:pPr>
        <w:pStyle w:val="ListParagraph"/>
        <w:numPr>
          <w:ilvl w:val="0"/>
          <w:numId w:val="18"/>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Examples of historic compromise</w:t>
      </w:r>
    </w:p>
    <w:p w14:paraId="37FB66E9" w14:textId="638A3DA3"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lastRenderedPageBreak/>
        <w:t xml:space="preserve">IoT Technology and </w:t>
      </w:r>
      <w:r w:rsidR="00C518DD">
        <w:rPr>
          <w:rFonts w:ascii="Times New Roman" w:hAnsi="Times New Roman" w:cs="Times New Roman"/>
          <w:color w:val="auto"/>
          <w:sz w:val="24"/>
          <w:szCs w:val="24"/>
        </w:rPr>
        <w:t xml:space="preserve">Cyber </w:t>
      </w:r>
      <w:r w:rsidR="004B5B6C">
        <w:rPr>
          <w:rFonts w:ascii="Times New Roman" w:hAnsi="Times New Roman" w:cs="Times New Roman"/>
          <w:color w:val="auto"/>
          <w:sz w:val="24"/>
          <w:szCs w:val="24"/>
        </w:rPr>
        <w:t>Security in sports (15</w:t>
      </w:r>
      <w:r w:rsidRPr="007C0F05">
        <w:rPr>
          <w:rFonts w:ascii="Times New Roman" w:hAnsi="Times New Roman" w:cs="Times New Roman"/>
          <w:color w:val="auto"/>
          <w:sz w:val="24"/>
          <w:szCs w:val="24"/>
        </w:rPr>
        <w:t>00 words)</w:t>
      </w:r>
    </w:p>
    <w:p w14:paraId="3C77858C" w14:textId="6F22C7FD" w:rsidR="00BB7EF3" w:rsidRPr="007C0F0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 xml:space="preserve">The various </w:t>
      </w:r>
      <w:r w:rsidR="00D0427B">
        <w:rPr>
          <w:rFonts w:ascii="Times New Roman" w:hAnsi="Times New Roman" w:cs="Times New Roman"/>
          <w:sz w:val="24"/>
          <w:szCs w:val="24"/>
        </w:rPr>
        <w:t xml:space="preserve">current </w:t>
      </w:r>
      <w:r w:rsidRPr="007C0F05">
        <w:rPr>
          <w:rFonts w:ascii="Times New Roman" w:hAnsi="Times New Roman" w:cs="Times New Roman"/>
          <w:sz w:val="24"/>
          <w:szCs w:val="24"/>
        </w:rPr>
        <w:t>uses and deployment methods</w:t>
      </w:r>
      <w:ins w:id="16" w:author="Cathryn Peoples" w:date="2023-03-05T18:20:00Z">
        <w:r w:rsidR="00C518DD">
          <w:rPr>
            <w:rFonts w:ascii="Times New Roman" w:hAnsi="Times New Roman" w:cs="Times New Roman"/>
            <w:sz w:val="24"/>
            <w:szCs w:val="24"/>
          </w:rPr>
          <w:t xml:space="preserve"> of IoT technology</w:t>
        </w:r>
      </w:ins>
      <w:r w:rsidR="00BB7EF3" w:rsidRPr="00BB7EF3">
        <w:rPr>
          <w:rFonts w:ascii="Times New Roman" w:hAnsi="Times New Roman" w:cs="Times New Roman"/>
          <w:sz w:val="24"/>
          <w:szCs w:val="24"/>
        </w:rPr>
        <w:t xml:space="preserve"> </w:t>
      </w:r>
    </w:p>
    <w:p w14:paraId="613275A5" w14:textId="35B8D796" w:rsidR="00CC1166" w:rsidRPr="00BB7EF3" w:rsidRDefault="00BB7EF3"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The importance of securing IoT</w:t>
      </w:r>
      <w:r>
        <w:rPr>
          <w:rFonts w:ascii="Times New Roman" w:hAnsi="Times New Roman" w:cs="Times New Roman"/>
          <w:sz w:val="24"/>
          <w:szCs w:val="24"/>
        </w:rPr>
        <w:t xml:space="preserve"> in sports stadiums</w:t>
      </w:r>
    </w:p>
    <w:p w14:paraId="42A7C838" w14:textId="73AFCADD" w:rsidR="004E67D5" w:rsidRPr="007C0F05" w:rsidRDefault="00CC1166" w:rsidP="001578CB">
      <w:pPr>
        <w:pStyle w:val="ListParagraph"/>
        <w:numPr>
          <w:ilvl w:val="0"/>
          <w:numId w:val="19"/>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How IoT is currently secured</w:t>
      </w:r>
      <w:r>
        <w:rPr>
          <w:rFonts w:ascii="Times New Roman" w:hAnsi="Times New Roman" w:cs="Times New Roman"/>
          <w:sz w:val="24"/>
          <w:szCs w:val="24"/>
        </w:rPr>
        <w:t xml:space="preserve"> in sports stadiums?</w:t>
      </w:r>
      <w:ins w:id="17" w:author="Cathryn Peoples" w:date="2023-03-05T18:20:00Z">
        <w:r w:rsidR="00C518DD">
          <w:rPr>
            <w:rFonts w:ascii="Times New Roman" w:hAnsi="Times New Roman" w:cs="Times New Roman"/>
            <w:sz w:val="24"/>
            <w:szCs w:val="24"/>
          </w:rPr>
          <w:t xml:space="preserve"> </w:t>
        </w:r>
      </w:ins>
    </w:p>
    <w:p w14:paraId="32BD4E18" w14:textId="472D643D" w:rsidR="004E67D5" w:rsidRDefault="004E67D5" w:rsidP="001578CB">
      <w:pPr>
        <w:pStyle w:val="ListParagraph"/>
        <w:numPr>
          <w:ilvl w:val="0"/>
          <w:numId w:val="17"/>
        </w:numPr>
        <w:spacing w:after="160" w:line="360" w:lineRule="auto"/>
        <w:rPr>
          <w:rFonts w:ascii="Times New Roman" w:hAnsi="Times New Roman" w:cs="Times New Roman"/>
          <w:sz w:val="24"/>
          <w:szCs w:val="24"/>
        </w:rPr>
      </w:pPr>
      <w:r w:rsidRPr="007C0F05">
        <w:rPr>
          <w:rFonts w:ascii="Times New Roman" w:hAnsi="Times New Roman" w:cs="Times New Roman"/>
          <w:sz w:val="24"/>
          <w:szCs w:val="24"/>
        </w:rPr>
        <w:t>Ways in which IoT is lacking security</w:t>
      </w:r>
      <w:r w:rsidR="00C518DD">
        <w:rPr>
          <w:rFonts w:ascii="Times New Roman" w:hAnsi="Times New Roman" w:cs="Times New Roman"/>
          <w:sz w:val="24"/>
          <w:szCs w:val="24"/>
        </w:rPr>
        <w:t xml:space="preserve"> in sports stadiums</w:t>
      </w:r>
      <w:r w:rsidRPr="007C0F05">
        <w:rPr>
          <w:rFonts w:ascii="Times New Roman" w:hAnsi="Times New Roman" w:cs="Times New Roman"/>
          <w:sz w:val="24"/>
          <w:szCs w:val="24"/>
        </w:rPr>
        <w:t>, and why</w:t>
      </w:r>
    </w:p>
    <w:p w14:paraId="0263ABA4" w14:textId="77777777" w:rsidR="004E67D5" w:rsidRPr="007C0F05" w:rsidRDefault="004E67D5" w:rsidP="001578CB">
      <w:pPr>
        <w:pStyle w:val="Heading1"/>
        <w:spacing w:line="360" w:lineRule="auto"/>
        <w:contextualSpacing/>
        <w:rPr>
          <w:rFonts w:ascii="Times New Roman" w:hAnsi="Times New Roman" w:cs="Times New Roman"/>
          <w:color w:val="auto"/>
          <w:sz w:val="24"/>
          <w:szCs w:val="24"/>
        </w:rPr>
      </w:pPr>
      <w:r w:rsidRPr="007C0F05">
        <w:rPr>
          <w:rFonts w:ascii="Times New Roman" w:hAnsi="Times New Roman" w:cs="Times New Roman"/>
          <w:color w:val="auto"/>
          <w:sz w:val="24"/>
          <w:szCs w:val="24"/>
        </w:rPr>
        <w:t>Word count</w:t>
      </w:r>
    </w:p>
    <w:p w14:paraId="29763D81" w14:textId="2F18629D" w:rsidR="00251D02" w:rsidRPr="007C0F05" w:rsidRDefault="004E67D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Total estimated: (4000 words)</w:t>
      </w:r>
    </w:p>
    <w:bookmarkEnd w:id="14"/>
    <w:p w14:paraId="27A824E6" w14:textId="608B9194" w:rsidR="0040355B" w:rsidRPr="007C0F05" w:rsidRDefault="0040355B" w:rsidP="001578CB">
      <w:pPr>
        <w:widowControl w:val="0"/>
        <w:spacing w:line="360" w:lineRule="auto"/>
        <w:contextualSpacing/>
        <w:rPr>
          <w:rStyle w:val="Heading2Char"/>
          <w:rFonts w:ascii="Times New Roman" w:hAnsi="Times New Roman" w:cs="Times New Roman"/>
          <w:sz w:val="24"/>
          <w:szCs w:val="24"/>
        </w:rPr>
      </w:pPr>
    </w:p>
    <w:p w14:paraId="14BE8AA0" w14:textId="77777777" w:rsidR="005F2A86" w:rsidRPr="007C0F05" w:rsidRDefault="006E6CBF" w:rsidP="001578CB">
      <w:pPr>
        <w:widowControl w:val="0"/>
        <w:spacing w:line="360" w:lineRule="auto"/>
        <w:contextualSpacing/>
        <w:rPr>
          <w:rFonts w:ascii="Times New Roman" w:hAnsi="Times New Roman" w:cs="Times New Roman"/>
          <w:sz w:val="24"/>
          <w:szCs w:val="24"/>
        </w:rPr>
      </w:pPr>
      <w:r w:rsidRPr="007C0F05">
        <w:rPr>
          <w:rStyle w:val="Heading2Char"/>
          <w:rFonts w:ascii="Times New Roman" w:hAnsi="Times New Roman" w:cs="Times New Roman"/>
          <w:sz w:val="24"/>
          <w:szCs w:val="24"/>
        </w:rPr>
        <w:t>Methodology</w:t>
      </w:r>
    </w:p>
    <w:p w14:paraId="4BF4D513" w14:textId="24774D63" w:rsidR="003D7E02" w:rsidRPr="007C0F05" w:rsidRDefault="00AA643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Because the artefact will be created using software tools, </w:t>
      </w:r>
      <w:r w:rsidR="004574DC" w:rsidRPr="007C0F05">
        <w:rPr>
          <w:rFonts w:ascii="Times New Roman" w:hAnsi="Times New Roman" w:cs="Times New Roman"/>
          <w:sz w:val="24"/>
          <w:szCs w:val="24"/>
        </w:rPr>
        <w:t xml:space="preserve">the </w:t>
      </w:r>
      <w:r w:rsidR="007622FB" w:rsidRPr="007C0F05">
        <w:rPr>
          <w:rFonts w:ascii="Times New Roman" w:hAnsi="Times New Roman" w:cs="Times New Roman"/>
          <w:sz w:val="24"/>
          <w:szCs w:val="24"/>
        </w:rPr>
        <w:t xml:space="preserve">project </w:t>
      </w:r>
      <w:r w:rsidR="006E6CBF" w:rsidRPr="007C0F05">
        <w:rPr>
          <w:rFonts w:ascii="Times New Roman" w:hAnsi="Times New Roman" w:cs="Times New Roman"/>
          <w:sz w:val="24"/>
          <w:szCs w:val="24"/>
        </w:rPr>
        <w:t xml:space="preserve">will be carried </w:t>
      </w:r>
      <w:r w:rsidR="001D4B61" w:rsidRPr="007C0F05">
        <w:rPr>
          <w:rFonts w:ascii="Times New Roman" w:hAnsi="Times New Roman" w:cs="Times New Roman"/>
          <w:sz w:val="24"/>
          <w:szCs w:val="24"/>
        </w:rPr>
        <w:t>out using</w:t>
      </w:r>
      <w:r w:rsidR="00582D40" w:rsidRPr="007C0F05">
        <w:rPr>
          <w:rFonts w:ascii="Times New Roman" w:hAnsi="Times New Roman" w:cs="Times New Roman"/>
          <w:sz w:val="24"/>
          <w:szCs w:val="24"/>
        </w:rPr>
        <w:t xml:space="preserve"> the scientific method</w:t>
      </w:r>
      <w:r w:rsidR="00D00C84" w:rsidRPr="007C0F05">
        <w:rPr>
          <w:rFonts w:ascii="Times New Roman" w:hAnsi="Times New Roman" w:cs="Times New Roman"/>
          <w:sz w:val="24"/>
          <w:szCs w:val="24"/>
        </w:rPr>
        <w:t xml:space="preserve"> </w:t>
      </w:r>
      <w:r w:rsidR="00FE1893" w:rsidRPr="007C0F05">
        <w:rPr>
          <w:rFonts w:ascii="Times New Roman" w:hAnsi="Times New Roman" w:cs="Times New Roman"/>
          <w:sz w:val="24"/>
          <w:szCs w:val="24"/>
        </w:rPr>
        <w:t>(Figure 2</w:t>
      </w:r>
      <w:r w:rsidR="00D33ECF" w:rsidRPr="007C0F05">
        <w:rPr>
          <w:rFonts w:ascii="Times New Roman" w:hAnsi="Times New Roman" w:cs="Times New Roman"/>
          <w:sz w:val="24"/>
          <w:szCs w:val="24"/>
        </w:rPr>
        <w:t xml:space="preserve">), </w:t>
      </w:r>
      <w:r w:rsidR="00D00C84" w:rsidRPr="007C0F05">
        <w:rPr>
          <w:rFonts w:ascii="Times New Roman" w:hAnsi="Times New Roman" w:cs="Times New Roman"/>
          <w:sz w:val="24"/>
          <w:szCs w:val="24"/>
        </w:rPr>
        <w:t>will require deductive reasoning</w:t>
      </w:r>
      <w:r w:rsidR="005B0C88" w:rsidRPr="007C0F05">
        <w:rPr>
          <w:rFonts w:ascii="Times New Roman" w:hAnsi="Times New Roman" w:cs="Times New Roman"/>
          <w:sz w:val="24"/>
          <w:szCs w:val="24"/>
        </w:rPr>
        <w:t xml:space="preserve"> </w:t>
      </w:r>
      <w:r w:rsidR="009B2F20" w:rsidRPr="007C0F05">
        <w:rPr>
          <w:rFonts w:ascii="Times New Roman" w:hAnsi="Times New Roman" w:cs="Times New Roman"/>
          <w:sz w:val="24"/>
          <w:szCs w:val="24"/>
        </w:rPr>
        <w:t xml:space="preserve">and quantitative data will be used to </w:t>
      </w:r>
      <w:r w:rsidR="008867DF" w:rsidRPr="007C0F05">
        <w:rPr>
          <w:rFonts w:ascii="Times New Roman" w:hAnsi="Times New Roman" w:cs="Times New Roman"/>
          <w:sz w:val="24"/>
          <w:szCs w:val="24"/>
        </w:rPr>
        <w:t xml:space="preserve">test the hypothesis </w:t>
      </w:r>
      <w:r w:rsidR="005B0C88" w:rsidRPr="007C0F05">
        <w:rPr>
          <w:rFonts w:ascii="Times New Roman" w:hAnsi="Times New Roman" w:cs="Times New Roman"/>
          <w:sz w:val="24"/>
          <w:szCs w:val="24"/>
        </w:rPr>
        <w:t>(</w:t>
      </w:r>
      <w:proofErr w:type="spellStart"/>
      <w:r w:rsidR="005B0C88" w:rsidRPr="007C0F05">
        <w:rPr>
          <w:rFonts w:ascii="Times New Roman" w:hAnsi="Times New Roman" w:cs="Times New Roman"/>
          <w:sz w:val="24"/>
          <w:szCs w:val="24"/>
        </w:rPr>
        <w:t>Miessler</w:t>
      </w:r>
      <w:proofErr w:type="spellEnd"/>
      <w:r w:rsidR="005B0C88" w:rsidRPr="007C0F05">
        <w:rPr>
          <w:rFonts w:ascii="Times New Roman" w:hAnsi="Times New Roman" w:cs="Times New Roman"/>
          <w:sz w:val="24"/>
          <w:szCs w:val="24"/>
        </w:rPr>
        <w:t>, 2020)</w:t>
      </w:r>
      <w:r w:rsidR="00F40D92" w:rsidRPr="007C0F05">
        <w:rPr>
          <w:rFonts w:ascii="Times New Roman" w:hAnsi="Times New Roman" w:cs="Times New Roman"/>
          <w:sz w:val="24"/>
          <w:szCs w:val="24"/>
        </w:rPr>
        <w:t>.</w:t>
      </w:r>
    </w:p>
    <w:p w14:paraId="30D597BD" w14:textId="2B8C8DEC" w:rsidR="003E24D7" w:rsidRPr="007C0F05" w:rsidRDefault="003E24D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project will be delivered using the Lean Softwa</w:t>
      </w:r>
      <w:r w:rsidR="005A1F28" w:rsidRPr="007C0F05">
        <w:rPr>
          <w:rFonts w:ascii="Times New Roman" w:hAnsi="Times New Roman" w:cs="Times New Roman"/>
          <w:sz w:val="24"/>
          <w:szCs w:val="24"/>
        </w:rPr>
        <w:t xml:space="preserve">re Development method.  This is </w:t>
      </w:r>
      <w:r w:rsidRPr="007C0F05">
        <w:rPr>
          <w:rFonts w:ascii="Times New Roman" w:hAnsi="Times New Roman" w:cs="Times New Roman"/>
          <w:sz w:val="24"/>
          <w:szCs w:val="24"/>
        </w:rPr>
        <w:t xml:space="preserve">beneficial </w:t>
      </w:r>
      <w:r w:rsidR="00405B53" w:rsidRPr="007C0F05">
        <w:rPr>
          <w:rFonts w:ascii="Times New Roman" w:hAnsi="Times New Roman" w:cs="Times New Roman"/>
          <w:sz w:val="24"/>
          <w:szCs w:val="24"/>
        </w:rPr>
        <w:t xml:space="preserve">for </w:t>
      </w:r>
      <w:r w:rsidRPr="007C0F05">
        <w:rPr>
          <w:rFonts w:ascii="Times New Roman" w:hAnsi="Times New Roman" w:cs="Times New Roman"/>
          <w:sz w:val="24"/>
          <w:szCs w:val="24"/>
        </w:rPr>
        <w:t>solo project</w:t>
      </w:r>
      <w:r w:rsidR="005E068B" w:rsidRPr="007C0F05">
        <w:rPr>
          <w:rFonts w:ascii="Times New Roman" w:hAnsi="Times New Roman" w:cs="Times New Roman"/>
          <w:sz w:val="24"/>
          <w:szCs w:val="24"/>
        </w:rPr>
        <w:t>s</w:t>
      </w:r>
      <w:r w:rsidRPr="007C0F05">
        <w:rPr>
          <w:rFonts w:ascii="Times New Roman" w:hAnsi="Times New Roman" w:cs="Times New Roman"/>
          <w:sz w:val="24"/>
          <w:szCs w:val="24"/>
        </w:rPr>
        <w:t xml:space="preserve">, </w:t>
      </w:r>
      <w:r w:rsidR="00FC240C" w:rsidRPr="007C0F05">
        <w:rPr>
          <w:rFonts w:ascii="Times New Roman" w:hAnsi="Times New Roman" w:cs="Times New Roman"/>
          <w:sz w:val="24"/>
          <w:szCs w:val="24"/>
        </w:rPr>
        <w:t xml:space="preserve">which </w:t>
      </w:r>
      <w:r w:rsidR="00F53920" w:rsidRPr="007C0F05">
        <w:rPr>
          <w:rFonts w:ascii="Times New Roman" w:hAnsi="Times New Roman" w:cs="Times New Roman"/>
          <w:sz w:val="24"/>
          <w:szCs w:val="24"/>
        </w:rPr>
        <w:t>facilitates</w:t>
      </w:r>
      <w:r w:rsidR="00D62DD0" w:rsidRPr="007C0F05">
        <w:rPr>
          <w:rFonts w:ascii="Times New Roman" w:hAnsi="Times New Roman" w:cs="Times New Roman"/>
          <w:sz w:val="24"/>
          <w:szCs w:val="24"/>
        </w:rPr>
        <w:t xml:space="preserve"> </w:t>
      </w:r>
      <w:r w:rsidR="003520D7" w:rsidRPr="007C0F05">
        <w:rPr>
          <w:rFonts w:ascii="Times New Roman" w:hAnsi="Times New Roman" w:cs="Times New Roman"/>
          <w:sz w:val="24"/>
          <w:szCs w:val="24"/>
        </w:rPr>
        <w:t xml:space="preserve">regular </w:t>
      </w:r>
      <w:r w:rsidR="00D62DD0" w:rsidRPr="007C0F05">
        <w:rPr>
          <w:rFonts w:ascii="Times New Roman" w:hAnsi="Times New Roman" w:cs="Times New Roman"/>
          <w:sz w:val="24"/>
          <w:szCs w:val="24"/>
        </w:rPr>
        <w:t xml:space="preserve">communication and feedback with supervisors, </w:t>
      </w:r>
      <w:r w:rsidR="00BC3E1B" w:rsidRPr="007C0F05">
        <w:rPr>
          <w:rFonts w:ascii="Times New Roman" w:hAnsi="Times New Roman" w:cs="Times New Roman"/>
          <w:sz w:val="24"/>
          <w:szCs w:val="24"/>
        </w:rPr>
        <w:t xml:space="preserve">possible changing requirements, </w:t>
      </w:r>
      <w:r w:rsidR="002E4B19" w:rsidRPr="007C0F05">
        <w:rPr>
          <w:rFonts w:ascii="Times New Roman" w:hAnsi="Times New Roman" w:cs="Times New Roman"/>
          <w:sz w:val="24"/>
          <w:szCs w:val="24"/>
        </w:rPr>
        <w:t>small</w:t>
      </w:r>
      <w:r w:rsidR="0077175E" w:rsidRPr="007C0F05">
        <w:rPr>
          <w:rFonts w:ascii="Times New Roman" w:hAnsi="Times New Roman" w:cs="Times New Roman"/>
          <w:sz w:val="24"/>
          <w:szCs w:val="24"/>
        </w:rPr>
        <w:t xml:space="preserve"> teams, </w:t>
      </w:r>
      <w:r w:rsidR="00832D22" w:rsidRPr="007C0F05">
        <w:rPr>
          <w:rFonts w:ascii="Times New Roman" w:hAnsi="Times New Roman" w:cs="Times New Roman"/>
          <w:sz w:val="24"/>
          <w:szCs w:val="24"/>
        </w:rPr>
        <w:t xml:space="preserve">and </w:t>
      </w:r>
      <w:r w:rsidR="009E4C57" w:rsidRPr="007C0F05">
        <w:rPr>
          <w:rFonts w:ascii="Times New Roman" w:hAnsi="Times New Roman" w:cs="Times New Roman"/>
          <w:sz w:val="24"/>
          <w:szCs w:val="24"/>
        </w:rPr>
        <w:t xml:space="preserve">minimises waste </w:t>
      </w:r>
      <w:r w:rsidR="006F3423" w:rsidRPr="007C0F05">
        <w:rPr>
          <w:rFonts w:ascii="Times New Roman" w:hAnsi="Times New Roman" w:cs="Times New Roman"/>
          <w:sz w:val="24"/>
          <w:szCs w:val="24"/>
        </w:rPr>
        <w:t>by cr</w:t>
      </w:r>
      <w:r w:rsidR="00747C90" w:rsidRPr="007C0F05">
        <w:rPr>
          <w:rFonts w:ascii="Times New Roman" w:hAnsi="Times New Roman" w:cs="Times New Roman"/>
          <w:sz w:val="24"/>
          <w:szCs w:val="24"/>
        </w:rPr>
        <w:t xml:space="preserve">eating one piece of quality </w:t>
      </w:r>
      <w:r w:rsidR="000C1901" w:rsidRPr="007C0F05">
        <w:rPr>
          <w:rFonts w:ascii="Times New Roman" w:hAnsi="Times New Roman" w:cs="Times New Roman"/>
          <w:sz w:val="24"/>
          <w:szCs w:val="24"/>
        </w:rPr>
        <w:t>work</w:t>
      </w:r>
      <w:r w:rsidR="006F3423" w:rsidRPr="007C0F05">
        <w:rPr>
          <w:rFonts w:ascii="Times New Roman" w:hAnsi="Times New Roman" w:cs="Times New Roman"/>
          <w:sz w:val="24"/>
          <w:szCs w:val="24"/>
        </w:rPr>
        <w:t xml:space="preserve"> at a time</w:t>
      </w:r>
      <w:r w:rsidR="00A72FBA" w:rsidRPr="007C0F05">
        <w:rPr>
          <w:rFonts w:ascii="Times New Roman" w:hAnsi="Times New Roman" w:cs="Times New Roman"/>
          <w:sz w:val="24"/>
          <w:szCs w:val="24"/>
        </w:rPr>
        <w:t xml:space="preserve"> </w:t>
      </w:r>
      <w:r w:rsidR="0071515E" w:rsidRPr="007C0F05">
        <w:rPr>
          <w:rFonts w:ascii="Times New Roman" w:hAnsi="Times New Roman" w:cs="Times New Roman"/>
          <w:sz w:val="24"/>
          <w:szCs w:val="24"/>
        </w:rPr>
        <w:t>and</w:t>
      </w:r>
      <w:r w:rsidR="00A72FBA" w:rsidRPr="007C0F05">
        <w:rPr>
          <w:rFonts w:ascii="Times New Roman" w:hAnsi="Times New Roman" w:cs="Times New Roman"/>
          <w:sz w:val="24"/>
          <w:szCs w:val="24"/>
        </w:rPr>
        <w:t xml:space="preserve"> minimising delays</w:t>
      </w:r>
      <w:r w:rsidR="006A4445" w:rsidRPr="007C0F05">
        <w:rPr>
          <w:rFonts w:ascii="Times New Roman" w:hAnsi="Times New Roman" w:cs="Times New Roman"/>
          <w:sz w:val="24"/>
          <w:szCs w:val="24"/>
        </w:rPr>
        <w:t xml:space="preserve"> (MHZ Studio, </w:t>
      </w:r>
      <w:r w:rsidR="007D3353" w:rsidRPr="007C0F05">
        <w:rPr>
          <w:rFonts w:ascii="Times New Roman" w:hAnsi="Times New Roman" w:cs="Times New Roman"/>
          <w:sz w:val="24"/>
          <w:szCs w:val="24"/>
        </w:rPr>
        <w:t>2021)</w:t>
      </w:r>
      <w:r w:rsidR="006F3423" w:rsidRPr="007C0F05">
        <w:rPr>
          <w:rFonts w:ascii="Times New Roman" w:hAnsi="Times New Roman" w:cs="Times New Roman"/>
          <w:sz w:val="24"/>
          <w:szCs w:val="24"/>
        </w:rPr>
        <w:t xml:space="preserve">.  </w:t>
      </w:r>
    </w:p>
    <w:p w14:paraId="67000FC3" w14:textId="4CDFFF8F" w:rsidR="00EA7B63" w:rsidRPr="007C0F05" w:rsidRDefault="00EA7B63"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Although the planning approach will </w:t>
      </w:r>
      <w:r w:rsidR="003E24D7" w:rsidRPr="007C0F05">
        <w:rPr>
          <w:rFonts w:ascii="Times New Roman" w:hAnsi="Times New Roman" w:cs="Times New Roman"/>
          <w:sz w:val="24"/>
          <w:szCs w:val="24"/>
        </w:rPr>
        <w:t>follow an</w:t>
      </w:r>
      <w:r w:rsidRPr="007C0F05">
        <w:rPr>
          <w:rFonts w:ascii="Times New Roman" w:hAnsi="Times New Roman" w:cs="Times New Roman"/>
          <w:sz w:val="24"/>
          <w:szCs w:val="24"/>
        </w:rPr>
        <w:t xml:space="preserve"> Agile</w:t>
      </w:r>
      <w:r w:rsidR="003E24D7" w:rsidRPr="007C0F05">
        <w:rPr>
          <w:rFonts w:ascii="Times New Roman" w:hAnsi="Times New Roman" w:cs="Times New Roman"/>
          <w:sz w:val="24"/>
          <w:szCs w:val="24"/>
        </w:rPr>
        <w:t xml:space="preserve"> philosophy</w:t>
      </w:r>
      <w:r w:rsidRPr="007C0F05">
        <w:rPr>
          <w:rFonts w:ascii="Times New Roman" w:hAnsi="Times New Roman" w:cs="Times New Roman"/>
          <w:sz w:val="24"/>
          <w:szCs w:val="24"/>
        </w:rPr>
        <w:t xml:space="preserve">, a GANTT chart </w:t>
      </w:r>
      <w:r w:rsidR="00A41BAE" w:rsidRPr="007C0F05">
        <w:rPr>
          <w:rFonts w:ascii="Times New Roman" w:hAnsi="Times New Roman" w:cs="Times New Roman"/>
          <w:sz w:val="24"/>
          <w:szCs w:val="24"/>
        </w:rPr>
        <w:t>has</w:t>
      </w:r>
      <w:r w:rsidRPr="007C0F05">
        <w:rPr>
          <w:rFonts w:ascii="Times New Roman" w:hAnsi="Times New Roman" w:cs="Times New Roman"/>
          <w:sz w:val="24"/>
          <w:szCs w:val="24"/>
        </w:rPr>
        <w:t xml:space="preserve"> also</w:t>
      </w:r>
      <w:r w:rsidR="007D65F1" w:rsidRPr="007C0F05">
        <w:rPr>
          <w:rFonts w:ascii="Times New Roman" w:hAnsi="Times New Roman" w:cs="Times New Roman"/>
          <w:sz w:val="24"/>
          <w:szCs w:val="24"/>
        </w:rPr>
        <w:t xml:space="preserve"> been </w:t>
      </w:r>
      <w:r w:rsidRPr="007C0F05">
        <w:rPr>
          <w:rFonts w:ascii="Times New Roman" w:hAnsi="Times New Roman" w:cs="Times New Roman"/>
          <w:sz w:val="24"/>
          <w:szCs w:val="24"/>
        </w:rPr>
        <w:t>created to help map the project’s progress, and work packages and milestones included to break the project into more manageable chunks (UOEO, N.D.).</w:t>
      </w:r>
    </w:p>
    <w:p w14:paraId="617F7A6A" w14:textId="14629F2E" w:rsidR="003F3C15" w:rsidRPr="007C0F05" w:rsidRDefault="003F3C1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An extensive literature review will then be undertaken to understand the extent of the problem and current state of the art.  Once this is complete, the artefact will be more focused.</w:t>
      </w:r>
    </w:p>
    <w:p w14:paraId="71DBFE49" w14:textId="77777777" w:rsidR="003D7E02" w:rsidRPr="007C0F05" w:rsidRDefault="003D7E02" w:rsidP="001578CB">
      <w:pPr>
        <w:keepNext/>
        <w:widowControl w:val="0"/>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31C7C15B" wp14:editId="7A68167A">
            <wp:extent cx="2095500" cy="39785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tific method.jpg"/>
                    <pic:cNvPicPr/>
                  </pic:nvPicPr>
                  <pic:blipFill>
                    <a:blip r:embed="rId11">
                      <a:extLst>
                        <a:ext uri="{28A0092B-C50C-407E-A947-70E740481C1C}">
                          <a14:useLocalDpi xmlns:a14="http://schemas.microsoft.com/office/drawing/2010/main" val="0"/>
                        </a:ext>
                      </a:extLst>
                    </a:blip>
                    <a:stretch>
                      <a:fillRect/>
                    </a:stretch>
                  </pic:blipFill>
                  <pic:spPr>
                    <a:xfrm>
                      <a:off x="0" y="0"/>
                      <a:ext cx="2159916" cy="4100854"/>
                    </a:xfrm>
                    <a:prstGeom prst="rect">
                      <a:avLst/>
                    </a:prstGeom>
                  </pic:spPr>
                </pic:pic>
              </a:graphicData>
            </a:graphic>
          </wp:inline>
        </w:drawing>
      </w:r>
    </w:p>
    <w:p w14:paraId="1ECCE4DF" w14:textId="51E7EAF6" w:rsidR="003D7E02" w:rsidRPr="007C0F05" w:rsidRDefault="003D7E02"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0061193B" w:rsidRPr="007C0F05">
        <w:rPr>
          <w:rFonts w:ascii="Times New Roman" w:hAnsi="Times New Roman" w:cs="Times New Roman"/>
          <w:sz w:val="24"/>
          <w:szCs w:val="24"/>
        </w:rPr>
        <w:fldChar w:fldCharType="begin"/>
      </w:r>
      <w:r w:rsidR="0061193B" w:rsidRPr="007C0F05">
        <w:rPr>
          <w:rFonts w:ascii="Times New Roman" w:hAnsi="Times New Roman" w:cs="Times New Roman"/>
          <w:sz w:val="24"/>
          <w:szCs w:val="24"/>
        </w:rPr>
        <w:instrText xml:space="preserve"> SEQ Figure \* ARABIC </w:instrText>
      </w:r>
      <w:r w:rsidR="0061193B" w:rsidRPr="007C0F05">
        <w:rPr>
          <w:rFonts w:ascii="Times New Roman" w:hAnsi="Times New Roman" w:cs="Times New Roman"/>
          <w:sz w:val="24"/>
          <w:szCs w:val="24"/>
        </w:rPr>
        <w:fldChar w:fldCharType="separate"/>
      </w:r>
      <w:r w:rsidR="00EC17D9" w:rsidRPr="007C0F05">
        <w:rPr>
          <w:rFonts w:ascii="Times New Roman" w:hAnsi="Times New Roman" w:cs="Times New Roman"/>
          <w:noProof/>
          <w:sz w:val="24"/>
          <w:szCs w:val="24"/>
        </w:rPr>
        <w:t>2</w:t>
      </w:r>
      <w:r w:rsidR="0061193B" w:rsidRPr="007C0F05">
        <w:rPr>
          <w:rFonts w:ascii="Times New Roman" w:hAnsi="Times New Roman" w:cs="Times New Roman"/>
          <w:noProof/>
          <w:sz w:val="24"/>
          <w:szCs w:val="24"/>
        </w:rPr>
        <w:fldChar w:fldCharType="end"/>
      </w:r>
      <w:r w:rsidRPr="007C0F05">
        <w:rPr>
          <w:rFonts w:ascii="Times New Roman" w:hAnsi="Times New Roman" w:cs="Times New Roman"/>
          <w:sz w:val="24"/>
          <w:szCs w:val="24"/>
        </w:rPr>
        <w:t>: Scientific Method (sciencenotes.org, 2023)</w:t>
      </w:r>
    </w:p>
    <w:p w14:paraId="57BAD529" w14:textId="77777777" w:rsidR="00724D9D" w:rsidRPr="007C0F05" w:rsidRDefault="00724D9D" w:rsidP="001578CB">
      <w:pPr>
        <w:spacing w:line="360" w:lineRule="auto"/>
        <w:contextualSpacing/>
        <w:rPr>
          <w:rFonts w:ascii="Times New Roman" w:hAnsi="Times New Roman" w:cs="Times New Roman"/>
          <w:sz w:val="24"/>
          <w:szCs w:val="24"/>
        </w:rPr>
      </w:pPr>
    </w:p>
    <w:p w14:paraId="7A9D51B1" w14:textId="293C9FCA" w:rsidR="006B3E9C" w:rsidRPr="007C0F05" w:rsidRDefault="00005A07"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w:t>
      </w:r>
      <w:r w:rsidR="0034022A" w:rsidRPr="007C0F05">
        <w:rPr>
          <w:rFonts w:ascii="Times New Roman" w:hAnsi="Times New Roman" w:cs="Times New Roman"/>
          <w:sz w:val="24"/>
          <w:szCs w:val="24"/>
        </w:rPr>
        <w:t xml:space="preserve"> following tasks</w:t>
      </w:r>
      <w:r w:rsidRPr="007C0F05">
        <w:rPr>
          <w:rFonts w:ascii="Times New Roman" w:hAnsi="Times New Roman" w:cs="Times New Roman"/>
          <w:sz w:val="24"/>
          <w:szCs w:val="24"/>
        </w:rPr>
        <w:t xml:space="preserve"> will need to be executed</w:t>
      </w:r>
      <w:r w:rsidR="0034022A" w:rsidRPr="007C0F05">
        <w:rPr>
          <w:rFonts w:ascii="Times New Roman" w:hAnsi="Times New Roman" w:cs="Times New Roman"/>
          <w:sz w:val="24"/>
          <w:szCs w:val="24"/>
        </w:rPr>
        <w:t xml:space="preserve">: </w:t>
      </w:r>
    </w:p>
    <w:p w14:paraId="3BCCEC81" w14:textId="77777777" w:rsidR="007C6FD3" w:rsidRPr="007C0F05" w:rsidRDefault="00C349E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Provide</w:t>
      </w:r>
      <w:r w:rsidR="0082129A" w:rsidRPr="007C0F05">
        <w:rPr>
          <w:rFonts w:ascii="Times New Roman" w:hAnsi="Times New Roman" w:cs="Times New Roman"/>
          <w:sz w:val="24"/>
          <w:szCs w:val="24"/>
        </w:rPr>
        <w:t xml:space="preserve"> an overview of the subject area</w:t>
      </w:r>
    </w:p>
    <w:p w14:paraId="38C19FDB" w14:textId="77777777" w:rsidR="00E44D1D" w:rsidRPr="007C0F05" w:rsidRDefault="007C6FD3"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S</w:t>
      </w:r>
      <w:r w:rsidR="00C611BD" w:rsidRPr="007C0F05">
        <w:rPr>
          <w:rFonts w:ascii="Times New Roman" w:hAnsi="Times New Roman" w:cs="Times New Roman"/>
          <w:sz w:val="24"/>
          <w:szCs w:val="24"/>
        </w:rPr>
        <w:t>tate the problem</w:t>
      </w:r>
    </w:p>
    <w:p w14:paraId="689674F8" w14:textId="77777777" w:rsidR="00E56E87" w:rsidRPr="007C0F05" w:rsidRDefault="00E44D1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L</w:t>
      </w:r>
      <w:r w:rsidR="009B055A" w:rsidRPr="007C0F05">
        <w:rPr>
          <w:rFonts w:ascii="Times New Roman" w:hAnsi="Times New Roman" w:cs="Times New Roman"/>
          <w:sz w:val="24"/>
          <w:szCs w:val="24"/>
        </w:rPr>
        <w:t xml:space="preserve">ist the requirements of the </w:t>
      </w:r>
      <w:r w:rsidR="00D43138" w:rsidRPr="007C0F05">
        <w:rPr>
          <w:rFonts w:ascii="Times New Roman" w:hAnsi="Times New Roman" w:cs="Times New Roman"/>
          <w:sz w:val="24"/>
          <w:szCs w:val="24"/>
        </w:rPr>
        <w:t>software</w:t>
      </w:r>
    </w:p>
    <w:p w14:paraId="761FF845" w14:textId="77777777" w:rsidR="00232E2F" w:rsidRPr="007C0F05" w:rsidRDefault="00E56E87"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D</w:t>
      </w:r>
      <w:r w:rsidR="00532710" w:rsidRPr="007C0F05">
        <w:rPr>
          <w:rFonts w:ascii="Times New Roman" w:hAnsi="Times New Roman" w:cs="Times New Roman"/>
          <w:sz w:val="24"/>
          <w:szCs w:val="24"/>
        </w:rPr>
        <w:t>esign the software</w:t>
      </w:r>
    </w:p>
    <w:p w14:paraId="5BEC8D7D" w14:textId="77777777" w:rsidR="001704CB" w:rsidRPr="007C0F05" w:rsidRDefault="00232E2F"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I</w:t>
      </w:r>
      <w:r w:rsidR="00532710" w:rsidRPr="007C0F05">
        <w:rPr>
          <w:rFonts w:ascii="Times New Roman" w:hAnsi="Times New Roman" w:cs="Times New Roman"/>
          <w:sz w:val="24"/>
          <w:szCs w:val="24"/>
        </w:rPr>
        <w:t>mplement the software</w:t>
      </w:r>
    </w:p>
    <w:p w14:paraId="48ED85A1" w14:textId="77777777" w:rsidR="00084ECD" w:rsidRPr="007C0F05" w:rsidRDefault="001704CB"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T</w:t>
      </w:r>
      <w:r w:rsidR="00532710" w:rsidRPr="007C0F05">
        <w:rPr>
          <w:rFonts w:ascii="Times New Roman" w:hAnsi="Times New Roman" w:cs="Times New Roman"/>
          <w:sz w:val="24"/>
          <w:szCs w:val="24"/>
        </w:rPr>
        <w:t>est the software</w:t>
      </w:r>
    </w:p>
    <w:p w14:paraId="72EA7242" w14:textId="77777777" w:rsidR="00C94E7A" w:rsidRPr="007C0F05" w:rsidRDefault="00084ECD" w:rsidP="001578CB">
      <w:pPr>
        <w:pStyle w:val="ListParagraph"/>
        <w:widowControl w:val="0"/>
        <w:numPr>
          <w:ilvl w:val="0"/>
          <w:numId w:val="11"/>
        </w:numPr>
        <w:spacing w:line="360" w:lineRule="auto"/>
        <w:rPr>
          <w:rFonts w:ascii="Times New Roman" w:hAnsi="Times New Roman" w:cs="Times New Roman"/>
          <w:sz w:val="24"/>
          <w:szCs w:val="24"/>
        </w:rPr>
      </w:pPr>
      <w:r w:rsidRPr="007C0F05">
        <w:rPr>
          <w:rFonts w:ascii="Times New Roman" w:hAnsi="Times New Roman" w:cs="Times New Roman"/>
          <w:sz w:val="24"/>
          <w:szCs w:val="24"/>
        </w:rPr>
        <w:t>W</w:t>
      </w:r>
      <w:r w:rsidR="002E069F" w:rsidRPr="007C0F05">
        <w:rPr>
          <w:rFonts w:ascii="Times New Roman" w:hAnsi="Times New Roman" w:cs="Times New Roman"/>
          <w:sz w:val="24"/>
          <w:szCs w:val="24"/>
        </w:rPr>
        <w:t>rite the report</w:t>
      </w:r>
      <w:r w:rsidR="00991B84" w:rsidRPr="007C0F05">
        <w:rPr>
          <w:rFonts w:ascii="Times New Roman" w:hAnsi="Times New Roman" w:cs="Times New Roman"/>
          <w:sz w:val="24"/>
          <w:szCs w:val="24"/>
        </w:rPr>
        <w:t>.</w:t>
      </w:r>
      <w:r w:rsidR="00D21B22" w:rsidRPr="007C0F05">
        <w:rPr>
          <w:rFonts w:ascii="Times New Roman" w:hAnsi="Times New Roman" w:cs="Times New Roman"/>
          <w:sz w:val="24"/>
          <w:szCs w:val="24"/>
        </w:rPr>
        <w:t xml:space="preserve">  </w:t>
      </w:r>
    </w:p>
    <w:p w14:paraId="03E57D55" w14:textId="77777777" w:rsidR="00D70D9F" w:rsidRPr="007C0F05" w:rsidRDefault="00D70D9F" w:rsidP="001578CB">
      <w:pPr>
        <w:pStyle w:val="Heading2"/>
        <w:keepNext w:val="0"/>
        <w:keepLines w:val="0"/>
        <w:widowControl w:val="0"/>
        <w:spacing w:line="360" w:lineRule="auto"/>
        <w:contextualSpacing/>
        <w:rPr>
          <w:rFonts w:ascii="Times New Roman" w:hAnsi="Times New Roman" w:cs="Times New Roman"/>
          <w:sz w:val="24"/>
          <w:szCs w:val="24"/>
        </w:rPr>
      </w:pPr>
    </w:p>
    <w:p w14:paraId="45A72B40" w14:textId="3355F6B0" w:rsidR="00966ED3" w:rsidRPr="007C0F05" w:rsidRDefault="00966ED3"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Hypothesis</w:t>
      </w:r>
    </w:p>
    <w:p w14:paraId="76648CA5" w14:textId="38B394A9" w:rsidR="00567DB0" w:rsidRPr="007C0F05" w:rsidRDefault="00966ED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That a successful model is created with </w:t>
      </w:r>
      <w:commentRangeStart w:id="18"/>
      <w:r w:rsidRPr="007C0F05">
        <w:rPr>
          <w:rFonts w:ascii="Times New Roman" w:hAnsi="Times New Roman" w:cs="Times New Roman"/>
          <w:sz w:val="24"/>
          <w:szCs w:val="24"/>
        </w:rPr>
        <w:t xml:space="preserve">sample data </w:t>
      </w:r>
      <w:commentRangeEnd w:id="18"/>
      <w:r w:rsidR="009F5C73">
        <w:rPr>
          <w:rStyle w:val="CommentReference"/>
        </w:rPr>
        <w:commentReference w:id="18"/>
      </w:r>
      <w:r w:rsidRPr="007C0F05">
        <w:rPr>
          <w:rFonts w:ascii="Times New Roman" w:hAnsi="Times New Roman" w:cs="Times New Roman"/>
          <w:sz w:val="24"/>
          <w:szCs w:val="24"/>
        </w:rPr>
        <w:t xml:space="preserve">to monitor the status of IoT devices </w:t>
      </w:r>
      <w:r w:rsidR="009F5C73">
        <w:rPr>
          <w:rFonts w:ascii="Times New Roman" w:hAnsi="Times New Roman" w:cs="Times New Roman"/>
          <w:sz w:val="24"/>
          <w:szCs w:val="24"/>
        </w:rPr>
        <w:t xml:space="preserve">deployed in sports stadiums, </w:t>
      </w:r>
      <w:r w:rsidRPr="007C0F05">
        <w:rPr>
          <w:rFonts w:ascii="Times New Roman" w:hAnsi="Times New Roman" w:cs="Times New Roman"/>
          <w:sz w:val="24"/>
          <w:szCs w:val="24"/>
        </w:rPr>
        <w:t xml:space="preserve">using secure transmissions, providing an early warning of possible threats or malfunction, and mitigations to the defined </w:t>
      </w:r>
      <w:commentRangeStart w:id="19"/>
      <w:r w:rsidRPr="007C0F05">
        <w:rPr>
          <w:rFonts w:ascii="Times New Roman" w:hAnsi="Times New Roman" w:cs="Times New Roman"/>
          <w:sz w:val="24"/>
          <w:szCs w:val="24"/>
        </w:rPr>
        <w:t>vulnerabilities</w:t>
      </w:r>
      <w:commentRangeEnd w:id="19"/>
      <w:r w:rsidR="009F5C73">
        <w:rPr>
          <w:rStyle w:val="CommentReference"/>
        </w:rPr>
        <w:commentReference w:id="19"/>
      </w:r>
      <w:r w:rsidRPr="007C0F05">
        <w:rPr>
          <w:rFonts w:ascii="Times New Roman" w:hAnsi="Times New Roman" w:cs="Times New Roman"/>
          <w:sz w:val="24"/>
          <w:szCs w:val="24"/>
        </w:rPr>
        <w:t xml:space="preserve">. </w:t>
      </w:r>
    </w:p>
    <w:p w14:paraId="78EA578B" w14:textId="3702CBF5" w:rsidR="00567DB0" w:rsidRPr="007C0F05" w:rsidRDefault="006B3DEC"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b/>
      </w:r>
    </w:p>
    <w:p w14:paraId="5434B99A" w14:textId="4A211DF2" w:rsidR="00567DB0" w:rsidRPr="007C0F05" w:rsidRDefault="00567DB0"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Risks</w:t>
      </w:r>
    </w:p>
    <w:p w14:paraId="50521FC6" w14:textId="73F27CD7" w:rsidR="00320576" w:rsidRPr="007C0F05" w:rsidRDefault="00CD2236" w:rsidP="001578CB">
      <w:pPr>
        <w:widowControl w:val="0"/>
        <w:spacing w:line="360" w:lineRule="auto"/>
        <w:contextualSpacing/>
        <w:rPr>
          <w:rFonts w:ascii="Times New Roman" w:hAnsi="Times New Roman" w:cs="Times New Roman"/>
          <w:b/>
          <w:bCs/>
          <w:sz w:val="24"/>
          <w:szCs w:val="24"/>
        </w:rPr>
      </w:pPr>
      <w:r w:rsidRPr="007C0F05">
        <w:rPr>
          <w:rFonts w:ascii="Times New Roman" w:hAnsi="Times New Roman" w:cs="Times New Roman"/>
          <w:sz w:val="24"/>
          <w:szCs w:val="24"/>
        </w:rPr>
        <w:t>Project risks</w:t>
      </w:r>
      <w:r w:rsidR="008E5B76" w:rsidRPr="007C0F05">
        <w:rPr>
          <w:rFonts w:ascii="Times New Roman" w:hAnsi="Times New Roman" w:cs="Times New Roman"/>
          <w:sz w:val="24"/>
          <w:szCs w:val="24"/>
        </w:rPr>
        <w:t xml:space="preserve"> include: </w:t>
      </w:r>
    </w:p>
    <w:p w14:paraId="6DE0518D" w14:textId="044938D6" w:rsidR="008F62E2" w:rsidRPr="007C0F05" w:rsidRDefault="0032057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 xml:space="preserve">nsufficient knowledge </w:t>
      </w:r>
      <w:r w:rsidR="00A15EE6" w:rsidRPr="007C0F05">
        <w:rPr>
          <w:rFonts w:ascii="Times New Roman" w:eastAsiaTheme="minorHAnsi" w:hAnsi="Times New Roman" w:cs="Times New Roman"/>
          <w:b w:val="0"/>
          <w:bCs w:val="0"/>
          <w:color w:val="auto"/>
          <w:sz w:val="24"/>
          <w:szCs w:val="24"/>
        </w:rPr>
        <w:t>of t</w:t>
      </w:r>
      <w:r w:rsidR="004210F4" w:rsidRPr="007C0F05">
        <w:rPr>
          <w:rFonts w:ascii="Times New Roman" w:eastAsiaTheme="minorHAnsi" w:hAnsi="Times New Roman" w:cs="Times New Roman"/>
          <w:b w:val="0"/>
          <w:bCs w:val="0"/>
          <w:color w:val="auto"/>
          <w:sz w:val="24"/>
          <w:szCs w:val="24"/>
        </w:rPr>
        <w:t>he t</w:t>
      </w:r>
      <w:r w:rsidR="00A15EE6" w:rsidRPr="007C0F05">
        <w:rPr>
          <w:rFonts w:ascii="Times New Roman" w:eastAsiaTheme="minorHAnsi" w:hAnsi="Times New Roman" w:cs="Times New Roman"/>
          <w:b w:val="0"/>
          <w:bCs w:val="0"/>
          <w:color w:val="auto"/>
          <w:sz w:val="24"/>
          <w:szCs w:val="24"/>
        </w:rPr>
        <w:t>echnologies</w:t>
      </w:r>
      <w:r w:rsidR="008E5B76" w:rsidRPr="007C0F05">
        <w:rPr>
          <w:rFonts w:ascii="Times New Roman" w:eastAsiaTheme="minorHAnsi" w:hAnsi="Times New Roman" w:cs="Times New Roman"/>
          <w:b w:val="0"/>
          <w:bCs w:val="0"/>
          <w:color w:val="auto"/>
          <w:sz w:val="24"/>
          <w:szCs w:val="24"/>
        </w:rPr>
        <w:t xml:space="preserve"> </w:t>
      </w:r>
      <w:r w:rsidR="00330DE4" w:rsidRPr="007C0F05">
        <w:rPr>
          <w:rFonts w:ascii="Times New Roman" w:eastAsiaTheme="minorHAnsi" w:hAnsi="Times New Roman" w:cs="Times New Roman"/>
          <w:b w:val="0"/>
          <w:bCs w:val="0"/>
          <w:color w:val="auto"/>
          <w:sz w:val="24"/>
          <w:szCs w:val="24"/>
        </w:rPr>
        <w:t>req</w:t>
      </w:r>
      <w:r w:rsidRPr="007C0F05">
        <w:rPr>
          <w:rFonts w:ascii="Times New Roman" w:eastAsiaTheme="minorHAnsi" w:hAnsi="Times New Roman" w:cs="Times New Roman"/>
          <w:b w:val="0"/>
          <w:bCs w:val="0"/>
          <w:color w:val="auto"/>
          <w:sz w:val="24"/>
          <w:szCs w:val="24"/>
        </w:rPr>
        <w:t>uired to create a working model.</w:t>
      </w:r>
      <w:r w:rsidR="00472B9F" w:rsidRPr="007C0F05">
        <w:rPr>
          <w:rFonts w:ascii="Times New Roman" w:eastAsiaTheme="minorHAnsi" w:hAnsi="Times New Roman" w:cs="Times New Roman"/>
          <w:b w:val="0"/>
          <w:bCs w:val="0"/>
          <w:color w:val="auto"/>
          <w:sz w:val="24"/>
          <w:szCs w:val="24"/>
        </w:rPr>
        <w:t xml:space="preserve">  I</w:t>
      </w:r>
      <w:r w:rsidR="00BA63BE" w:rsidRPr="007C0F05">
        <w:rPr>
          <w:rFonts w:ascii="Times New Roman" w:eastAsiaTheme="minorHAnsi" w:hAnsi="Times New Roman" w:cs="Times New Roman"/>
          <w:b w:val="0"/>
          <w:bCs w:val="0"/>
          <w:color w:val="auto"/>
          <w:sz w:val="24"/>
          <w:szCs w:val="24"/>
        </w:rPr>
        <w:t>n order to counter</w:t>
      </w:r>
      <w:r w:rsidR="005632EA" w:rsidRPr="007C0F05">
        <w:rPr>
          <w:rFonts w:ascii="Times New Roman" w:eastAsiaTheme="minorHAnsi" w:hAnsi="Times New Roman" w:cs="Times New Roman"/>
          <w:b w:val="0"/>
          <w:bCs w:val="0"/>
          <w:color w:val="auto"/>
          <w:sz w:val="24"/>
          <w:szCs w:val="24"/>
        </w:rPr>
        <w:t>act</w:t>
      </w:r>
      <w:r w:rsidR="00BA63BE" w:rsidRPr="007C0F05">
        <w:rPr>
          <w:rFonts w:ascii="Times New Roman" w:eastAsiaTheme="minorHAnsi" w:hAnsi="Times New Roman" w:cs="Times New Roman"/>
          <w:b w:val="0"/>
          <w:bCs w:val="0"/>
          <w:color w:val="auto"/>
          <w:sz w:val="24"/>
          <w:szCs w:val="24"/>
        </w:rPr>
        <w:t xml:space="preserve"> this, </w:t>
      </w:r>
      <w:r w:rsidR="00361E0C" w:rsidRPr="007C0F05">
        <w:rPr>
          <w:rFonts w:ascii="Times New Roman" w:eastAsiaTheme="minorHAnsi" w:hAnsi="Times New Roman" w:cs="Times New Roman"/>
          <w:b w:val="0"/>
          <w:bCs w:val="0"/>
          <w:color w:val="auto"/>
          <w:sz w:val="24"/>
          <w:szCs w:val="24"/>
        </w:rPr>
        <w:t xml:space="preserve">substantial research into </w:t>
      </w:r>
      <w:r w:rsidR="004534D4" w:rsidRPr="007C0F05">
        <w:rPr>
          <w:rFonts w:ascii="Times New Roman" w:eastAsiaTheme="minorHAnsi" w:hAnsi="Times New Roman" w:cs="Times New Roman"/>
          <w:b w:val="0"/>
          <w:bCs w:val="0"/>
          <w:color w:val="auto"/>
          <w:sz w:val="24"/>
          <w:szCs w:val="24"/>
        </w:rPr>
        <w:t xml:space="preserve">the technologies likely </w:t>
      </w:r>
      <w:r w:rsidR="00361E0C" w:rsidRPr="007C0F05">
        <w:rPr>
          <w:rFonts w:ascii="Times New Roman" w:eastAsiaTheme="minorHAnsi" w:hAnsi="Times New Roman" w:cs="Times New Roman"/>
          <w:b w:val="0"/>
          <w:bCs w:val="0"/>
          <w:color w:val="auto"/>
          <w:sz w:val="24"/>
          <w:szCs w:val="24"/>
        </w:rPr>
        <w:t>to be used</w:t>
      </w:r>
      <w:r w:rsidR="00917310" w:rsidRPr="007C0F05">
        <w:rPr>
          <w:rFonts w:ascii="Times New Roman" w:eastAsiaTheme="minorHAnsi" w:hAnsi="Times New Roman" w:cs="Times New Roman"/>
          <w:b w:val="0"/>
          <w:bCs w:val="0"/>
          <w:color w:val="auto"/>
          <w:sz w:val="24"/>
          <w:szCs w:val="24"/>
        </w:rPr>
        <w:t xml:space="preserve"> will be conducted</w:t>
      </w:r>
      <w:r w:rsidR="005C20B7" w:rsidRPr="007C0F05">
        <w:rPr>
          <w:rFonts w:ascii="Times New Roman" w:eastAsiaTheme="minorHAnsi" w:hAnsi="Times New Roman" w:cs="Times New Roman"/>
          <w:b w:val="0"/>
          <w:bCs w:val="0"/>
          <w:color w:val="auto"/>
          <w:sz w:val="24"/>
          <w:szCs w:val="24"/>
        </w:rPr>
        <w:t xml:space="preserve">, focusing on areas </w:t>
      </w:r>
      <w:r w:rsidR="00617712" w:rsidRPr="007C0F05">
        <w:rPr>
          <w:rFonts w:ascii="Times New Roman" w:eastAsiaTheme="minorHAnsi" w:hAnsi="Times New Roman" w:cs="Times New Roman"/>
          <w:b w:val="0"/>
          <w:bCs w:val="0"/>
          <w:color w:val="auto"/>
          <w:sz w:val="24"/>
          <w:szCs w:val="24"/>
        </w:rPr>
        <w:t xml:space="preserve">which </w:t>
      </w:r>
      <w:r w:rsidR="008E14CE" w:rsidRPr="007C0F05">
        <w:rPr>
          <w:rFonts w:ascii="Times New Roman" w:eastAsiaTheme="minorHAnsi" w:hAnsi="Times New Roman" w:cs="Times New Roman"/>
          <w:b w:val="0"/>
          <w:bCs w:val="0"/>
          <w:color w:val="auto"/>
          <w:sz w:val="24"/>
          <w:szCs w:val="24"/>
        </w:rPr>
        <w:t>are</w:t>
      </w:r>
      <w:r w:rsidR="00617712" w:rsidRPr="007C0F05">
        <w:rPr>
          <w:rFonts w:ascii="Times New Roman" w:eastAsiaTheme="minorHAnsi" w:hAnsi="Times New Roman" w:cs="Times New Roman"/>
          <w:b w:val="0"/>
          <w:bCs w:val="0"/>
          <w:color w:val="auto"/>
          <w:sz w:val="24"/>
          <w:szCs w:val="24"/>
        </w:rPr>
        <w:t xml:space="preserve"> applicable to the project</w:t>
      </w:r>
      <w:r w:rsidR="00361E0C" w:rsidRPr="007C0F05">
        <w:rPr>
          <w:rFonts w:ascii="Times New Roman" w:eastAsiaTheme="minorHAnsi" w:hAnsi="Times New Roman" w:cs="Times New Roman"/>
          <w:b w:val="0"/>
          <w:bCs w:val="0"/>
          <w:color w:val="auto"/>
          <w:sz w:val="24"/>
          <w:szCs w:val="24"/>
        </w:rPr>
        <w:t>.</w:t>
      </w:r>
      <w:r w:rsidR="00410131" w:rsidRPr="007C0F05">
        <w:rPr>
          <w:rFonts w:ascii="Times New Roman" w:eastAsiaTheme="minorHAnsi" w:hAnsi="Times New Roman" w:cs="Times New Roman"/>
          <w:b w:val="0"/>
          <w:bCs w:val="0"/>
          <w:color w:val="auto"/>
          <w:sz w:val="24"/>
          <w:szCs w:val="24"/>
        </w:rPr>
        <w:t xml:space="preserve">  </w:t>
      </w:r>
      <w:r w:rsidR="0055361F" w:rsidRPr="007C0F05">
        <w:rPr>
          <w:rFonts w:ascii="Times New Roman" w:eastAsiaTheme="minorHAnsi" w:hAnsi="Times New Roman" w:cs="Times New Roman"/>
          <w:b w:val="0"/>
          <w:bCs w:val="0"/>
          <w:color w:val="auto"/>
          <w:sz w:val="24"/>
          <w:szCs w:val="24"/>
        </w:rPr>
        <w:t xml:space="preserve">This will be </w:t>
      </w:r>
      <w:r w:rsidR="003476A2" w:rsidRPr="007C0F05">
        <w:rPr>
          <w:rFonts w:ascii="Times New Roman" w:eastAsiaTheme="minorHAnsi" w:hAnsi="Times New Roman" w:cs="Times New Roman"/>
          <w:b w:val="0"/>
          <w:bCs w:val="0"/>
          <w:color w:val="auto"/>
          <w:sz w:val="24"/>
          <w:szCs w:val="24"/>
        </w:rPr>
        <w:t xml:space="preserve">achieved </w:t>
      </w:r>
      <w:r w:rsidR="0055361F" w:rsidRPr="007C0F05">
        <w:rPr>
          <w:rFonts w:ascii="Times New Roman" w:eastAsiaTheme="minorHAnsi" w:hAnsi="Times New Roman" w:cs="Times New Roman"/>
          <w:b w:val="0"/>
          <w:bCs w:val="0"/>
          <w:color w:val="auto"/>
          <w:sz w:val="24"/>
          <w:szCs w:val="24"/>
        </w:rPr>
        <w:t xml:space="preserve">using video learning sites such as </w:t>
      </w:r>
      <w:r w:rsidR="00DD544C" w:rsidRPr="007C0F05">
        <w:rPr>
          <w:rFonts w:ascii="Times New Roman" w:eastAsiaTheme="minorHAnsi" w:hAnsi="Times New Roman" w:cs="Times New Roman"/>
          <w:b w:val="0"/>
          <w:bCs w:val="0"/>
          <w:color w:val="auto"/>
          <w:sz w:val="24"/>
          <w:szCs w:val="24"/>
        </w:rPr>
        <w:t>LinkedIn Learning and YouTube, and the Internet.</w:t>
      </w:r>
    </w:p>
    <w:p w14:paraId="561F4E36" w14:textId="56DC9942" w:rsidR="0063415D" w:rsidRPr="007C0F05" w:rsidRDefault="00E73C8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I</w:t>
      </w:r>
      <w:r w:rsidR="008E5B76" w:rsidRPr="007C0F05">
        <w:rPr>
          <w:rFonts w:ascii="Times New Roman" w:eastAsiaTheme="minorHAnsi" w:hAnsi="Times New Roman" w:cs="Times New Roman"/>
          <w:b w:val="0"/>
          <w:bCs w:val="0"/>
          <w:color w:val="auto"/>
          <w:sz w:val="24"/>
          <w:szCs w:val="24"/>
        </w:rPr>
        <w:t>nsufficient time to complete either the model or report</w:t>
      </w:r>
      <w:r w:rsidR="00107F68" w:rsidRPr="007C0F05">
        <w:rPr>
          <w:rFonts w:ascii="Times New Roman" w:eastAsiaTheme="minorHAnsi" w:hAnsi="Times New Roman" w:cs="Times New Roman"/>
          <w:b w:val="0"/>
          <w:bCs w:val="0"/>
          <w:color w:val="auto"/>
          <w:sz w:val="24"/>
          <w:szCs w:val="24"/>
        </w:rPr>
        <w:t xml:space="preserve">.  </w:t>
      </w:r>
      <w:r w:rsidR="00753895" w:rsidRPr="007C0F05">
        <w:rPr>
          <w:rFonts w:ascii="Times New Roman" w:eastAsiaTheme="minorHAnsi" w:hAnsi="Times New Roman" w:cs="Times New Roman"/>
          <w:b w:val="0"/>
          <w:bCs w:val="0"/>
          <w:color w:val="auto"/>
          <w:sz w:val="24"/>
          <w:szCs w:val="24"/>
        </w:rPr>
        <w:t>To</w:t>
      </w:r>
      <w:r w:rsidR="00107F68" w:rsidRPr="007C0F05">
        <w:rPr>
          <w:rFonts w:ascii="Times New Roman" w:eastAsiaTheme="minorHAnsi" w:hAnsi="Times New Roman" w:cs="Times New Roman"/>
          <w:b w:val="0"/>
          <w:bCs w:val="0"/>
          <w:color w:val="auto"/>
          <w:sz w:val="24"/>
          <w:szCs w:val="24"/>
        </w:rPr>
        <w:t xml:space="preserve"> counter</w:t>
      </w:r>
      <w:r w:rsidR="00BC24F4" w:rsidRPr="007C0F05">
        <w:rPr>
          <w:rFonts w:ascii="Times New Roman" w:eastAsiaTheme="minorHAnsi" w:hAnsi="Times New Roman" w:cs="Times New Roman"/>
          <w:b w:val="0"/>
          <w:bCs w:val="0"/>
          <w:color w:val="auto"/>
          <w:sz w:val="24"/>
          <w:szCs w:val="24"/>
        </w:rPr>
        <w:t>act</w:t>
      </w:r>
      <w:r w:rsidR="0063415D" w:rsidRPr="007C0F05">
        <w:rPr>
          <w:rFonts w:ascii="Times New Roman" w:eastAsiaTheme="minorHAnsi" w:hAnsi="Times New Roman" w:cs="Times New Roman"/>
          <w:b w:val="0"/>
          <w:bCs w:val="0"/>
          <w:color w:val="auto"/>
          <w:sz w:val="24"/>
          <w:szCs w:val="24"/>
        </w:rPr>
        <w:t xml:space="preserve"> this:</w:t>
      </w:r>
    </w:p>
    <w:p w14:paraId="7325B4E9" w14:textId="7D546043" w:rsidR="00307644" w:rsidRDefault="0063415D"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A</w:t>
      </w:r>
      <w:r w:rsidR="00B87898" w:rsidRPr="007C0F05">
        <w:rPr>
          <w:rFonts w:ascii="Times New Roman" w:eastAsiaTheme="minorHAnsi" w:hAnsi="Times New Roman" w:cs="Times New Roman"/>
          <w:b w:val="0"/>
          <w:bCs w:val="0"/>
          <w:color w:val="auto"/>
          <w:sz w:val="24"/>
          <w:szCs w:val="24"/>
        </w:rPr>
        <w:t xml:space="preserve"> project plan in the form of a Gantt chart</w:t>
      </w:r>
      <w:r w:rsidRPr="007C0F05">
        <w:rPr>
          <w:rFonts w:ascii="Times New Roman" w:eastAsiaTheme="minorHAnsi" w:hAnsi="Times New Roman" w:cs="Times New Roman"/>
          <w:b w:val="0"/>
          <w:bCs w:val="0"/>
          <w:color w:val="auto"/>
          <w:sz w:val="24"/>
          <w:szCs w:val="24"/>
        </w:rPr>
        <w:t xml:space="preserve"> will be created</w:t>
      </w:r>
      <w:r w:rsidR="00B87898" w:rsidRPr="007C0F05">
        <w:rPr>
          <w:rFonts w:ascii="Times New Roman" w:eastAsiaTheme="minorHAnsi" w:hAnsi="Times New Roman" w:cs="Times New Roman"/>
          <w:b w:val="0"/>
          <w:bCs w:val="0"/>
          <w:color w:val="auto"/>
          <w:sz w:val="24"/>
          <w:szCs w:val="24"/>
        </w:rPr>
        <w:t>.  This will</w:t>
      </w:r>
      <w:r w:rsidR="00451547" w:rsidRPr="007C0F05">
        <w:rPr>
          <w:rFonts w:ascii="Times New Roman" w:eastAsiaTheme="minorHAnsi" w:hAnsi="Times New Roman" w:cs="Times New Roman"/>
          <w:b w:val="0"/>
          <w:bCs w:val="0"/>
          <w:color w:val="auto"/>
          <w:sz w:val="24"/>
          <w:szCs w:val="24"/>
        </w:rPr>
        <w:t xml:space="preserve"> </w:t>
      </w:r>
      <w:r w:rsidR="00B5509F" w:rsidRPr="007C0F05">
        <w:rPr>
          <w:rFonts w:ascii="Times New Roman" w:eastAsiaTheme="minorHAnsi" w:hAnsi="Times New Roman" w:cs="Times New Roman"/>
          <w:b w:val="0"/>
          <w:bCs w:val="0"/>
          <w:color w:val="auto"/>
          <w:sz w:val="24"/>
          <w:szCs w:val="24"/>
        </w:rPr>
        <w:t xml:space="preserve">help keep the project on track, and act as a reminder for </w:t>
      </w:r>
      <w:r w:rsidR="00A233D5" w:rsidRPr="007C0F05">
        <w:rPr>
          <w:rFonts w:ascii="Times New Roman" w:eastAsiaTheme="minorHAnsi" w:hAnsi="Times New Roman" w:cs="Times New Roman"/>
          <w:b w:val="0"/>
          <w:bCs w:val="0"/>
          <w:color w:val="auto"/>
          <w:sz w:val="24"/>
          <w:szCs w:val="24"/>
        </w:rPr>
        <w:t xml:space="preserve">any </w:t>
      </w:r>
      <w:r w:rsidR="0044756C" w:rsidRPr="007C0F05">
        <w:rPr>
          <w:rFonts w:ascii="Times New Roman" w:eastAsiaTheme="minorHAnsi" w:hAnsi="Times New Roman" w:cs="Times New Roman"/>
          <w:b w:val="0"/>
          <w:bCs w:val="0"/>
          <w:color w:val="auto"/>
          <w:sz w:val="24"/>
          <w:szCs w:val="24"/>
        </w:rPr>
        <w:t>re</w:t>
      </w:r>
      <w:r w:rsidR="00310313" w:rsidRPr="007C0F05">
        <w:rPr>
          <w:rFonts w:ascii="Times New Roman" w:eastAsiaTheme="minorHAnsi" w:hAnsi="Times New Roman" w:cs="Times New Roman"/>
          <w:b w:val="0"/>
          <w:bCs w:val="0"/>
          <w:color w:val="auto"/>
          <w:sz w:val="24"/>
          <w:szCs w:val="24"/>
        </w:rPr>
        <w:t>m</w:t>
      </w:r>
      <w:r w:rsidR="0044756C" w:rsidRPr="007C0F05">
        <w:rPr>
          <w:rFonts w:ascii="Times New Roman" w:eastAsiaTheme="minorHAnsi" w:hAnsi="Times New Roman" w:cs="Times New Roman"/>
          <w:b w:val="0"/>
          <w:bCs w:val="0"/>
          <w:color w:val="auto"/>
          <w:sz w:val="24"/>
          <w:szCs w:val="24"/>
        </w:rPr>
        <w:t>aining</w:t>
      </w:r>
      <w:r w:rsidR="00251934" w:rsidRPr="007C0F05">
        <w:rPr>
          <w:rFonts w:ascii="Times New Roman" w:eastAsiaTheme="minorHAnsi" w:hAnsi="Times New Roman" w:cs="Times New Roman"/>
          <w:b w:val="0"/>
          <w:bCs w:val="0"/>
          <w:color w:val="auto"/>
          <w:sz w:val="24"/>
          <w:szCs w:val="24"/>
        </w:rPr>
        <w:t xml:space="preserve"> work</w:t>
      </w:r>
      <w:r w:rsidR="00B5509F" w:rsidRPr="007C0F05">
        <w:rPr>
          <w:rFonts w:ascii="Times New Roman" w:eastAsiaTheme="minorHAnsi" w:hAnsi="Times New Roman" w:cs="Times New Roman"/>
          <w:b w:val="0"/>
          <w:bCs w:val="0"/>
          <w:color w:val="auto"/>
          <w:sz w:val="24"/>
          <w:szCs w:val="24"/>
        </w:rPr>
        <w:t>.</w:t>
      </w:r>
      <w:r w:rsidR="00387B4D" w:rsidRPr="007C0F05">
        <w:rPr>
          <w:rFonts w:ascii="Times New Roman" w:eastAsiaTheme="minorHAnsi" w:hAnsi="Times New Roman" w:cs="Times New Roman"/>
          <w:b w:val="0"/>
          <w:bCs w:val="0"/>
          <w:color w:val="auto"/>
          <w:sz w:val="24"/>
          <w:szCs w:val="24"/>
        </w:rPr>
        <w:t xml:space="preserve">  It will help to project manage and </w:t>
      </w:r>
      <w:r w:rsidR="00CA6A2F" w:rsidRPr="007C0F05">
        <w:rPr>
          <w:rFonts w:ascii="Times New Roman" w:eastAsiaTheme="minorHAnsi" w:hAnsi="Times New Roman" w:cs="Times New Roman"/>
          <w:b w:val="0"/>
          <w:bCs w:val="0"/>
          <w:color w:val="auto"/>
          <w:sz w:val="24"/>
          <w:szCs w:val="24"/>
        </w:rPr>
        <w:t xml:space="preserve">combat any </w:t>
      </w:r>
      <w:commentRangeStart w:id="20"/>
      <w:r w:rsidR="00EA544F" w:rsidRPr="007C0F05">
        <w:rPr>
          <w:rFonts w:ascii="Times New Roman" w:eastAsiaTheme="minorHAnsi" w:hAnsi="Times New Roman" w:cs="Times New Roman"/>
          <w:b w:val="0"/>
          <w:bCs w:val="0"/>
          <w:color w:val="auto"/>
          <w:sz w:val="24"/>
          <w:szCs w:val="24"/>
        </w:rPr>
        <w:t>procrastination</w:t>
      </w:r>
      <w:commentRangeEnd w:id="20"/>
      <w:r w:rsidR="009F5C73">
        <w:rPr>
          <w:rStyle w:val="CommentReference"/>
          <w:rFonts w:asciiTheme="minorHAnsi" w:eastAsiaTheme="minorHAnsi" w:hAnsiTheme="minorHAnsi" w:cstheme="minorBidi"/>
          <w:b w:val="0"/>
          <w:bCs w:val="0"/>
          <w:color w:val="auto"/>
        </w:rPr>
        <w:commentReference w:id="20"/>
      </w:r>
      <w:r w:rsidR="00EA544F" w:rsidRPr="007C0F05">
        <w:rPr>
          <w:rFonts w:ascii="Times New Roman" w:eastAsiaTheme="minorHAnsi" w:hAnsi="Times New Roman" w:cs="Times New Roman"/>
          <w:b w:val="0"/>
          <w:bCs w:val="0"/>
          <w:color w:val="auto"/>
          <w:sz w:val="24"/>
          <w:szCs w:val="24"/>
        </w:rPr>
        <w:t>.</w:t>
      </w:r>
    </w:p>
    <w:p w14:paraId="56A716A9" w14:textId="54E370A8" w:rsidR="00307644" w:rsidRPr="007C0F05" w:rsidRDefault="008B4D21" w:rsidP="001578CB">
      <w:pPr>
        <w:pStyle w:val="Heading2"/>
        <w:keepNext w:val="0"/>
        <w:keepLines w:val="0"/>
        <w:widowControl w:val="0"/>
        <w:numPr>
          <w:ilvl w:val="1"/>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A work / study / life balance will need to be achieved.</w:t>
      </w:r>
      <w:r w:rsidR="005C553C" w:rsidRPr="007C0F05">
        <w:rPr>
          <w:rFonts w:ascii="Times New Roman" w:eastAsiaTheme="minorHAnsi" w:hAnsi="Times New Roman" w:cs="Times New Roman"/>
          <w:b w:val="0"/>
          <w:bCs w:val="0"/>
          <w:color w:val="auto"/>
          <w:sz w:val="24"/>
          <w:szCs w:val="24"/>
        </w:rPr>
        <w:t xml:space="preserve">  For this, </w:t>
      </w:r>
      <w:r w:rsidR="00192123" w:rsidRPr="007C0F05">
        <w:rPr>
          <w:rFonts w:ascii="Times New Roman" w:eastAsiaTheme="minorHAnsi" w:hAnsi="Times New Roman" w:cs="Times New Roman"/>
          <w:b w:val="0"/>
          <w:bCs w:val="0"/>
          <w:color w:val="auto"/>
          <w:sz w:val="24"/>
          <w:szCs w:val="24"/>
        </w:rPr>
        <w:t xml:space="preserve">a </w:t>
      </w:r>
      <w:r w:rsidR="00BD7929" w:rsidRPr="007C0F05">
        <w:rPr>
          <w:rFonts w:ascii="Times New Roman" w:eastAsiaTheme="minorHAnsi" w:hAnsi="Times New Roman" w:cs="Times New Roman"/>
          <w:b w:val="0"/>
          <w:bCs w:val="0"/>
          <w:color w:val="auto"/>
          <w:sz w:val="24"/>
          <w:szCs w:val="24"/>
        </w:rPr>
        <w:t xml:space="preserve">strict </w:t>
      </w:r>
      <w:r w:rsidR="00192123" w:rsidRPr="007C0F05">
        <w:rPr>
          <w:rFonts w:ascii="Times New Roman" w:eastAsiaTheme="minorHAnsi" w:hAnsi="Times New Roman" w:cs="Times New Roman"/>
          <w:b w:val="0"/>
          <w:bCs w:val="0"/>
          <w:color w:val="auto"/>
          <w:sz w:val="24"/>
          <w:szCs w:val="24"/>
        </w:rPr>
        <w:t xml:space="preserve">regime </w:t>
      </w:r>
      <w:r w:rsidR="00BA2C7B" w:rsidRPr="007C0F05">
        <w:rPr>
          <w:rFonts w:ascii="Times New Roman" w:eastAsiaTheme="minorHAnsi" w:hAnsi="Times New Roman" w:cs="Times New Roman"/>
          <w:b w:val="0"/>
          <w:bCs w:val="0"/>
          <w:color w:val="auto"/>
          <w:sz w:val="24"/>
          <w:szCs w:val="24"/>
        </w:rPr>
        <w:t>will need to be followed, allowing for breaks</w:t>
      </w:r>
      <w:r w:rsidR="002D7122" w:rsidRPr="007C0F05">
        <w:rPr>
          <w:rFonts w:ascii="Times New Roman" w:eastAsiaTheme="minorHAnsi" w:hAnsi="Times New Roman" w:cs="Times New Roman"/>
          <w:b w:val="0"/>
          <w:bCs w:val="0"/>
          <w:color w:val="auto"/>
          <w:sz w:val="24"/>
          <w:szCs w:val="24"/>
        </w:rPr>
        <w:t xml:space="preserve"> and </w:t>
      </w:r>
      <w:r w:rsidR="003B75F7" w:rsidRPr="007C0F05">
        <w:rPr>
          <w:rFonts w:ascii="Times New Roman" w:eastAsiaTheme="minorHAnsi" w:hAnsi="Times New Roman" w:cs="Times New Roman"/>
          <w:b w:val="0"/>
          <w:bCs w:val="0"/>
          <w:color w:val="auto"/>
          <w:sz w:val="24"/>
          <w:szCs w:val="24"/>
        </w:rPr>
        <w:t xml:space="preserve">daily domestic duties.  </w:t>
      </w:r>
      <w:r w:rsidR="00DD407D" w:rsidRPr="007C0F05">
        <w:rPr>
          <w:rFonts w:ascii="Times New Roman" w:eastAsiaTheme="minorHAnsi" w:hAnsi="Times New Roman" w:cs="Times New Roman"/>
          <w:b w:val="0"/>
          <w:bCs w:val="0"/>
          <w:color w:val="auto"/>
          <w:sz w:val="24"/>
          <w:szCs w:val="24"/>
        </w:rPr>
        <w:t xml:space="preserve">Redundant time will be used </w:t>
      </w:r>
      <w:r w:rsidR="00342C49" w:rsidRPr="007C0F05">
        <w:rPr>
          <w:rFonts w:ascii="Times New Roman" w:eastAsiaTheme="minorHAnsi" w:hAnsi="Times New Roman" w:cs="Times New Roman"/>
          <w:b w:val="0"/>
          <w:bCs w:val="0"/>
          <w:color w:val="auto"/>
          <w:sz w:val="24"/>
          <w:szCs w:val="24"/>
        </w:rPr>
        <w:t xml:space="preserve">where possible </w:t>
      </w:r>
      <w:r w:rsidR="00D92EAC" w:rsidRPr="007C0F05">
        <w:rPr>
          <w:rFonts w:ascii="Times New Roman" w:eastAsiaTheme="minorHAnsi" w:hAnsi="Times New Roman" w:cs="Times New Roman"/>
          <w:b w:val="0"/>
          <w:bCs w:val="0"/>
          <w:color w:val="auto"/>
          <w:sz w:val="24"/>
          <w:szCs w:val="24"/>
        </w:rPr>
        <w:t xml:space="preserve">to focus on </w:t>
      </w:r>
      <w:r w:rsidR="00D61F80" w:rsidRPr="007C0F05">
        <w:rPr>
          <w:rFonts w:ascii="Times New Roman" w:eastAsiaTheme="minorHAnsi" w:hAnsi="Times New Roman" w:cs="Times New Roman"/>
          <w:b w:val="0"/>
          <w:bCs w:val="0"/>
          <w:color w:val="auto"/>
          <w:sz w:val="24"/>
          <w:szCs w:val="24"/>
        </w:rPr>
        <w:t>completing the project in good time</w:t>
      </w:r>
      <w:r w:rsidR="00DD407D" w:rsidRPr="007C0F05">
        <w:rPr>
          <w:rFonts w:ascii="Times New Roman" w:eastAsiaTheme="minorHAnsi" w:hAnsi="Times New Roman" w:cs="Times New Roman"/>
          <w:b w:val="0"/>
          <w:bCs w:val="0"/>
          <w:color w:val="auto"/>
          <w:sz w:val="24"/>
          <w:szCs w:val="24"/>
        </w:rPr>
        <w:t>.</w:t>
      </w:r>
    </w:p>
    <w:p w14:paraId="3FA1D114" w14:textId="59AC255D" w:rsidR="00412981" w:rsidRPr="007C0F05" w:rsidRDefault="007415E5" w:rsidP="001578CB">
      <w:pPr>
        <w:pStyle w:val="Heading2"/>
        <w:keepNext w:val="0"/>
        <w:keepLines w:val="0"/>
        <w:widowControl w:val="0"/>
        <w:numPr>
          <w:ilvl w:val="0"/>
          <w:numId w:val="8"/>
        </w:numPr>
        <w:spacing w:line="360" w:lineRule="auto"/>
        <w:contextualSpacing/>
        <w:rPr>
          <w:rFonts w:ascii="Times New Roman" w:hAnsi="Times New Roman" w:cs="Times New Roman"/>
          <w:sz w:val="24"/>
          <w:szCs w:val="24"/>
        </w:rPr>
      </w:pPr>
      <w:r w:rsidRPr="007C0F05">
        <w:rPr>
          <w:rFonts w:ascii="Times New Roman" w:eastAsiaTheme="minorHAnsi" w:hAnsi="Times New Roman" w:cs="Times New Roman"/>
          <w:b w:val="0"/>
          <w:bCs w:val="0"/>
          <w:color w:val="auto"/>
          <w:sz w:val="24"/>
          <w:szCs w:val="24"/>
        </w:rPr>
        <w:t>M</w:t>
      </w:r>
      <w:r w:rsidR="008E5B76" w:rsidRPr="007C0F05">
        <w:rPr>
          <w:rFonts w:ascii="Times New Roman" w:eastAsiaTheme="minorHAnsi" w:hAnsi="Times New Roman" w:cs="Times New Roman"/>
          <w:b w:val="0"/>
          <w:bCs w:val="0"/>
          <w:color w:val="auto"/>
          <w:sz w:val="24"/>
          <w:szCs w:val="24"/>
        </w:rPr>
        <w:t>isinterpretation of the requirements</w:t>
      </w:r>
      <w:r w:rsidR="00F30E33" w:rsidRPr="007C0F05">
        <w:rPr>
          <w:rFonts w:ascii="Times New Roman" w:eastAsiaTheme="minorHAnsi" w:hAnsi="Times New Roman" w:cs="Times New Roman"/>
          <w:b w:val="0"/>
          <w:bCs w:val="0"/>
          <w:color w:val="auto"/>
          <w:sz w:val="24"/>
          <w:szCs w:val="24"/>
        </w:rPr>
        <w:t xml:space="preserve">.  </w:t>
      </w:r>
      <w:r w:rsidR="001E4DAA" w:rsidRPr="007C0F05">
        <w:rPr>
          <w:rFonts w:ascii="Times New Roman" w:eastAsiaTheme="minorHAnsi" w:hAnsi="Times New Roman" w:cs="Times New Roman"/>
          <w:b w:val="0"/>
          <w:bCs w:val="0"/>
          <w:color w:val="auto"/>
          <w:sz w:val="24"/>
          <w:szCs w:val="24"/>
        </w:rPr>
        <w:t>To counteract this, regular</w:t>
      </w:r>
      <w:r w:rsidR="00582B7A" w:rsidRPr="007C0F05">
        <w:rPr>
          <w:rFonts w:ascii="Times New Roman" w:eastAsiaTheme="minorHAnsi" w:hAnsi="Times New Roman" w:cs="Times New Roman"/>
          <w:b w:val="0"/>
          <w:bCs w:val="0"/>
          <w:color w:val="auto"/>
          <w:sz w:val="24"/>
          <w:szCs w:val="24"/>
        </w:rPr>
        <w:t xml:space="preserve"> contact </w:t>
      </w:r>
      <w:r w:rsidR="00142602" w:rsidRPr="007C0F05">
        <w:rPr>
          <w:rFonts w:ascii="Times New Roman" w:eastAsiaTheme="minorHAnsi" w:hAnsi="Times New Roman" w:cs="Times New Roman"/>
          <w:b w:val="0"/>
          <w:bCs w:val="0"/>
          <w:color w:val="auto"/>
          <w:sz w:val="24"/>
          <w:szCs w:val="24"/>
        </w:rPr>
        <w:t xml:space="preserve">with </w:t>
      </w:r>
      <w:r w:rsidR="00BD5A99" w:rsidRPr="007C0F05">
        <w:rPr>
          <w:rFonts w:ascii="Times New Roman" w:eastAsiaTheme="minorHAnsi" w:hAnsi="Times New Roman" w:cs="Times New Roman"/>
          <w:b w:val="0"/>
          <w:bCs w:val="0"/>
          <w:color w:val="auto"/>
          <w:sz w:val="24"/>
          <w:szCs w:val="24"/>
        </w:rPr>
        <w:t>the</w:t>
      </w:r>
      <w:r w:rsidR="00142602" w:rsidRPr="007C0F05">
        <w:rPr>
          <w:rFonts w:ascii="Times New Roman" w:eastAsiaTheme="minorHAnsi" w:hAnsi="Times New Roman" w:cs="Times New Roman"/>
          <w:b w:val="0"/>
          <w:bCs w:val="0"/>
          <w:color w:val="auto"/>
          <w:sz w:val="24"/>
          <w:szCs w:val="24"/>
        </w:rPr>
        <w:t xml:space="preserve"> assigned supervisors</w:t>
      </w:r>
      <w:r w:rsidR="00354730" w:rsidRPr="007C0F05">
        <w:rPr>
          <w:rFonts w:ascii="Times New Roman" w:eastAsiaTheme="minorHAnsi" w:hAnsi="Times New Roman" w:cs="Times New Roman"/>
          <w:b w:val="0"/>
          <w:bCs w:val="0"/>
          <w:color w:val="auto"/>
          <w:sz w:val="24"/>
          <w:szCs w:val="24"/>
        </w:rPr>
        <w:t>,</w:t>
      </w:r>
      <w:r w:rsidR="00142602" w:rsidRPr="007C0F05">
        <w:rPr>
          <w:rFonts w:ascii="Times New Roman" w:eastAsiaTheme="minorHAnsi" w:hAnsi="Times New Roman" w:cs="Times New Roman"/>
          <w:b w:val="0"/>
          <w:bCs w:val="0"/>
          <w:color w:val="auto"/>
          <w:sz w:val="24"/>
          <w:szCs w:val="24"/>
        </w:rPr>
        <w:t xml:space="preserve"> who have </w:t>
      </w:r>
      <w:r w:rsidR="0090324E" w:rsidRPr="007C0F05">
        <w:rPr>
          <w:rFonts w:ascii="Times New Roman" w:eastAsiaTheme="minorHAnsi" w:hAnsi="Times New Roman" w:cs="Times New Roman"/>
          <w:b w:val="0"/>
          <w:bCs w:val="0"/>
          <w:color w:val="auto"/>
          <w:sz w:val="24"/>
          <w:szCs w:val="24"/>
        </w:rPr>
        <w:t xml:space="preserve">invaluable </w:t>
      </w:r>
      <w:r w:rsidR="00142602" w:rsidRPr="007C0F05">
        <w:rPr>
          <w:rFonts w:ascii="Times New Roman" w:eastAsiaTheme="minorHAnsi" w:hAnsi="Times New Roman" w:cs="Times New Roman"/>
          <w:b w:val="0"/>
          <w:bCs w:val="0"/>
          <w:color w:val="auto"/>
          <w:sz w:val="24"/>
          <w:szCs w:val="24"/>
        </w:rPr>
        <w:t xml:space="preserve">experience and expertise </w:t>
      </w:r>
      <w:r w:rsidR="00FB365C" w:rsidRPr="007C0F05">
        <w:rPr>
          <w:rFonts w:ascii="Times New Roman" w:eastAsiaTheme="minorHAnsi" w:hAnsi="Times New Roman" w:cs="Times New Roman"/>
          <w:b w:val="0"/>
          <w:bCs w:val="0"/>
          <w:color w:val="auto"/>
          <w:sz w:val="24"/>
          <w:szCs w:val="24"/>
        </w:rPr>
        <w:t>of what</w:t>
      </w:r>
      <w:r w:rsidR="00FC70EC" w:rsidRPr="007C0F05">
        <w:rPr>
          <w:rFonts w:ascii="Times New Roman" w:eastAsiaTheme="minorHAnsi" w:hAnsi="Times New Roman" w:cs="Times New Roman"/>
          <w:b w:val="0"/>
          <w:bCs w:val="0"/>
          <w:color w:val="auto"/>
          <w:sz w:val="24"/>
          <w:szCs w:val="24"/>
        </w:rPr>
        <w:t xml:space="preserve"> i</w:t>
      </w:r>
      <w:r w:rsidR="00FB365C" w:rsidRPr="007C0F05">
        <w:rPr>
          <w:rFonts w:ascii="Times New Roman" w:eastAsiaTheme="minorHAnsi" w:hAnsi="Times New Roman" w:cs="Times New Roman"/>
          <w:b w:val="0"/>
          <w:bCs w:val="0"/>
          <w:color w:val="auto"/>
          <w:sz w:val="24"/>
          <w:szCs w:val="24"/>
        </w:rPr>
        <w:t xml:space="preserve">s </w:t>
      </w:r>
      <w:r w:rsidR="00142602" w:rsidRPr="007C0F05">
        <w:rPr>
          <w:rFonts w:ascii="Times New Roman" w:eastAsiaTheme="minorHAnsi" w:hAnsi="Times New Roman" w:cs="Times New Roman"/>
          <w:b w:val="0"/>
          <w:bCs w:val="0"/>
          <w:color w:val="auto"/>
          <w:sz w:val="24"/>
          <w:szCs w:val="24"/>
        </w:rPr>
        <w:t>required</w:t>
      </w:r>
      <w:r w:rsidR="00354730" w:rsidRPr="007C0F05">
        <w:rPr>
          <w:rFonts w:ascii="Times New Roman" w:eastAsiaTheme="minorHAnsi" w:hAnsi="Times New Roman" w:cs="Times New Roman"/>
          <w:b w:val="0"/>
          <w:bCs w:val="0"/>
          <w:color w:val="auto"/>
          <w:sz w:val="24"/>
          <w:szCs w:val="24"/>
        </w:rPr>
        <w:t>,</w:t>
      </w:r>
      <w:r w:rsidR="00907AB4" w:rsidRPr="007C0F05">
        <w:rPr>
          <w:rFonts w:ascii="Times New Roman" w:eastAsiaTheme="minorHAnsi" w:hAnsi="Times New Roman" w:cs="Times New Roman"/>
          <w:b w:val="0"/>
          <w:bCs w:val="0"/>
          <w:color w:val="auto"/>
          <w:sz w:val="24"/>
          <w:szCs w:val="24"/>
        </w:rPr>
        <w:t xml:space="preserve"> will be maintained</w:t>
      </w:r>
      <w:r w:rsidR="00253B16" w:rsidRPr="007C0F05">
        <w:rPr>
          <w:rFonts w:ascii="Times New Roman" w:eastAsiaTheme="minorHAnsi" w:hAnsi="Times New Roman" w:cs="Times New Roman"/>
          <w:b w:val="0"/>
          <w:bCs w:val="0"/>
          <w:color w:val="auto"/>
          <w:sz w:val="24"/>
          <w:szCs w:val="24"/>
        </w:rPr>
        <w:t>.</w:t>
      </w:r>
    </w:p>
    <w:p w14:paraId="589ECC8C" w14:textId="267F78FF" w:rsidR="00216345" w:rsidRPr="007C0F05" w:rsidRDefault="009261C6" w:rsidP="001578CB">
      <w:pPr>
        <w:pStyle w:val="Heading2"/>
        <w:keepNext w:val="0"/>
        <w:keepLines w:val="0"/>
        <w:widowControl w:val="0"/>
        <w:numPr>
          <w:ilvl w:val="0"/>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Not</w:t>
      </w:r>
      <w:r w:rsidR="008E5B76" w:rsidRPr="007C0F05">
        <w:rPr>
          <w:rFonts w:ascii="Times New Roman" w:eastAsiaTheme="minorHAnsi" w:hAnsi="Times New Roman" w:cs="Times New Roman"/>
          <w:b w:val="0"/>
          <w:bCs w:val="0"/>
          <w:color w:val="auto"/>
          <w:sz w:val="24"/>
          <w:szCs w:val="24"/>
        </w:rPr>
        <w:t xml:space="preserve"> enough information to create the report</w:t>
      </w:r>
      <w:r w:rsidR="00520813" w:rsidRPr="007C0F05">
        <w:rPr>
          <w:rFonts w:ascii="Times New Roman" w:eastAsiaTheme="minorHAnsi" w:hAnsi="Times New Roman" w:cs="Times New Roman"/>
          <w:b w:val="0"/>
          <w:bCs w:val="0"/>
          <w:color w:val="auto"/>
          <w:sz w:val="24"/>
          <w:szCs w:val="24"/>
        </w:rPr>
        <w:t xml:space="preserve">.  </w:t>
      </w:r>
      <w:r w:rsidR="009B1CC5" w:rsidRPr="007C0F05">
        <w:rPr>
          <w:rFonts w:ascii="Times New Roman" w:eastAsiaTheme="minorHAnsi" w:hAnsi="Times New Roman" w:cs="Times New Roman"/>
          <w:b w:val="0"/>
          <w:bCs w:val="0"/>
          <w:color w:val="auto"/>
          <w:sz w:val="24"/>
          <w:szCs w:val="24"/>
        </w:rPr>
        <w:t xml:space="preserve">This will likely mean that </w:t>
      </w:r>
      <w:r w:rsidR="00FD6B6D" w:rsidRPr="007C0F05">
        <w:rPr>
          <w:rFonts w:ascii="Times New Roman" w:eastAsiaTheme="minorHAnsi" w:hAnsi="Times New Roman" w:cs="Times New Roman"/>
          <w:b w:val="0"/>
          <w:bCs w:val="0"/>
          <w:color w:val="auto"/>
          <w:sz w:val="24"/>
          <w:szCs w:val="24"/>
        </w:rPr>
        <w:t>the research is not likely to meet the requirements of a master’</w:t>
      </w:r>
      <w:r w:rsidR="00551764" w:rsidRPr="007C0F05">
        <w:rPr>
          <w:rFonts w:ascii="Times New Roman" w:eastAsiaTheme="minorHAnsi" w:hAnsi="Times New Roman" w:cs="Times New Roman"/>
          <w:b w:val="0"/>
          <w:bCs w:val="0"/>
          <w:color w:val="auto"/>
          <w:sz w:val="24"/>
          <w:szCs w:val="24"/>
        </w:rPr>
        <w:t xml:space="preserve">s level dissertation.  </w:t>
      </w:r>
      <w:r w:rsidR="00283917" w:rsidRPr="007C0F05">
        <w:rPr>
          <w:rFonts w:ascii="Times New Roman" w:eastAsiaTheme="minorHAnsi" w:hAnsi="Times New Roman" w:cs="Times New Roman"/>
          <w:b w:val="0"/>
          <w:bCs w:val="0"/>
          <w:color w:val="auto"/>
          <w:sz w:val="24"/>
          <w:szCs w:val="24"/>
        </w:rPr>
        <w:t>O</w:t>
      </w:r>
      <w:r w:rsidR="00551764" w:rsidRPr="007C0F05">
        <w:rPr>
          <w:rFonts w:ascii="Times New Roman" w:eastAsiaTheme="minorHAnsi" w:hAnsi="Times New Roman" w:cs="Times New Roman"/>
          <w:b w:val="0"/>
          <w:bCs w:val="0"/>
          <w:color w:val="auto"/>
          <w:sz w:val="24"/>
          <w:szCs w:val="24"/>
        </w:rPr>
        <w:t>bvious counteraction</w:t>
      </w:r>
      <w:r w:rsidR="007F5059" w:rsidRPr="007C0F05">
        <w:rPr>
          <w:rFonts w:ascii="Times New Roman" w:eastAsiaTheme="minorHAnsi" w:hAnsi="Times New Roman" w:cs="Times New Roman"/>
          <w:b w:val="0"/>
          <w:bCs w:val="0"/>
          <w:color w:val="auto"/>
          <w:sz w:val="24"/>
          <w:szCs w:val="24"/>
        </w:rPr>
        <w:t>s</w:t>
      </w:r>
      <w:r w:rsidR="00551764" w:rsidRPr="007C0F05">
        <w:rPr>
          <w:rFonts w:ascii="Times New Roman" w:eastAsiaTheme="minorHAnsi" w:hAnsi="Times New Roman" w:cs="Times New Roman"/>
          <w:b w:val="0"/>
          <w:bCs w:val="0"/>
          <w:color w:val="auto"/>
          <w:sz w:val="24"/>
          <w:szCs w:val="24"/>
        </w:rPr>
        <w:t xml:space="preserve"> to this would be to</w:t>
      </w:r>
      <w:r w:rsidR="00216345" w:rsidRPr="007C0F05">
        <w:rPr>
          <w:rFonts w:ascii="Times New Roman" w:eastAsiaTheme="minorHAnsi" w:hAnsi="Times New Roman" w:cs="Times New Roman"/>
          <w:b w:val="0"/>
          <w:bCs w:val="0"/>
          <w:color w:val="auto"/>
          <w:sz w:val="24"/>
          <w:szCs w:val="24"/>
        </w:rPr>
        <w:t>:</w:t>
      </w:r>
    </w:p>
    <w:p w14:paraId="3DF43EE6" w14:textId="77777777"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C</w:t>
      </w:r>
      <w:r w:rsidR="00551764" w:rsidRPr="007C0F05">
        <w:rPr>
          <w:rFonts w:ascii="Times New Roman" w:eastAsiaTheme="minorHAnsi" w:hAnsi="Times New Roman" w:cs="Times New Roman"/>
          <w:b w:val="0"/>
          <w:bCs w:val="0"/>
          <w:color w:val="auto"/>
          <w:sz w:val="24"/>
          <w:szCs w:val="24"/>
        </w:rPr>
        <w:t>a</w:t>
      </w:r>
      <w:r w:rsidRPr="007C0F05">
        <w:rPr>
          <w:rFonts w:ascii="Times New Roman" w:eastAsiaTheme="minorHAnsi" w:hAnsi="Times New Roman" w:cs="Times New Roman"/>
          <w:b w:val="0"/>
          <w:bCs w:val="0"/>
          <w:color w:val="auto"/>
          <w:sz w:val="24"/>
          <w:szCs w:val="24"/>
        </w:rPr>
        <w:t>rry out more research</w:t>
      </w:r>
    </w:p>
    <w:p w14:paraId="273FF442" w14:textId="5E1DE5B4" w:rsidR="0025671C" w:rsidRPr="007C0F05" w:rsidRDefault="00216345"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M</w:t>
      </w:r>
      <w:r w:rsidR="00551764" w:rsidRPr="007C0F05">
        <w:rPr>
          <w:rFonts w:ascii="Times New Roman" w:eastAsiaTheme="minorHAnsi" w:hAnsi="Times New Roman" w:cs="Times New Roman"/>
          <w:b w:val="0"/>
          <w:bCs w:val="0"/>
          <w:color w:val="auto"/>
          <w:sz w:val="24"/>
          <w:szCs w:val="24"/>
        </w:rPr>
        <w:t xml:space="preserve">ake use of the available </w:t>
      </w:r>
      <w:r w:rsidR="0025671C" w:rsidRPr="007C0F05">
        <w:rPr>
          <w:rFonts w:ascii="Times New Roman" w:eastAsiaTheme="minorHAnsi" w:hAnsi="Times New Roman" w:cs="Times New Roman"/>
          <w:b w:val="0"/>
          <w:bCs w:val="0"/>
          <w:color w:val="auto"/>
          <w:sz w:val="24"/>
          <w:szCs w:val="24"/>
        </w:rPr>
        <w:t>capstone project resources</w:t>
      </w:r>
    </w:p>
    <w:p w14:paraId="5C30EF1C" w14:textId="367D21AD" w:rsidR="00DA1C89" w:rsidRPr="007C0F05" w:rsidRDefault="0025671C" w:rsidP="001578CB">
      <w:pPr>
        <w:pStyle w:val="Heading2"/>
        <w:keepNext w:val="0"/>
        <w:keepLines w:val="0"/>
        <w:widowControl w:val="0"/>
        <w:numPr>
          <w:ilvl w:val="1"/>
          <w:numId w:val="8"/>
        </w:numPr>
        <w:spacing w:line="360" w:lineRule="auto"/>
        <w:contextualSpacing/>
        <w:rPr>
          <w:rFonts w:ascii="Times New Roman" w:eastAsiaTheme="minorHAnsi" w:hAnsi="Times New Roman" w:cs="Times New Roman"/>
          <w:b w:val="0"/>
          <w:bCs w:val="0"/>
          <w:color w:val="auto"/>
          <w:sz w:val="24"/>
          <w:szCs w:val="24"/>
        </w:rPr>
      </w:pPr>
      <w:r w:rsidRPr="007C0F05">
        <w:rPr>
          <w:rFonts w:ascii="Times New Roman" w:eastAsiaTheme="minorHAnsi" w:hAnsi="Times New Roman" w:cs="Times New Roman"/>
          <w:b w:val="0"/>
          <w:bCs w:val="0"/>
          <w:color w:val="auto"/>
          <w:sz w:val="24"/>
          <w:szCs w:val="24"/>
        </w:rPr>
        <w:t>Regularly consult with the assigned supervisors</w:t>
      </w:r>
    </w:p>
    <w:p w14:paraId="29B369A0" w14:textId="07B5762B" w:rsidR="006D1991" w:rsidRPr="007C0F05" w:rsidRDefault="006D1991" w:rsidP="001578CB">
      <w:pPr>
        <w:pStyle w:val="ListParagraph"/>
        <w:numPr>
          <w:ilvl w:val="0"/>
          <w:numId w:val="8"/>
        </w:numPr>
        <w:spacing w:line="360" w:lineRule="auto"/>
        <w:rPr>
          <w:rFonts w:ascii="Times New Roman" w:hAnsi="Times New Roman" w:cs="Times New Roman"/>
          <w:sz w:val="24"/>
          <w:szCs w:val="24"/>
        </w:rPr>
      </w:pPr>
      <w:r w:rsidRPr="007C0F05">
        <w:rPr>
          <w:rFonts w:ascii="Times New Roman" w:hAnsi="Times New Roman" w:cs="Times New Roman"/>
          <w:sz w:val="24"/>
          <w:szCs w:val="24"/>
        </w:rPr>
        <w:t xml:space="preserve">Data loss.  </w:t>
      </w:r>
      <w:r w:rsidR="00585388" w:rsidRPr="007C0F05">
        <w:rPr>
          <w:rFonts w:ascii="Times New Roman" w:hAnsi="Times New Roman" w:cs="Times New Roman"/>
          <w:sz w:val="24"/>
          <w:szCs w:val="24"/>
        </w:rPr>
        <w:t>To counteract</w:t>
      </w:r>
      <w:r w:rsidRPr="007C0F05">
        <w:rPr>
          <w:rFonts w:ascii="Times New Roman" w:hAnsi="Times New Roman" w:cs="Times New Roman"/>
          <w:sz w:val="24"/>
          <w:szCs w:val="24"/>
        </w:rPr>
        <w:t xml:space="preserve"> for this</w:t>
      </w:r>
      <w:r w:rsidR="00B3619E" w:rsidRPr="007C0F05">
        <w:rPr>
          <w:rFonts w:ascii="Times New Roman" w:hAnsi="Times New Roman" w:cs="Times New Roman"/>
          <w:sz w:val="24"/>
          <w:szCs w:val="24"/>
        </w:rPr>
        <w:t>, regular</w:t>
      </w:r>
      <w:r w:rsidRPr="007C0F05">
        <w:rPr>
          <w:rFonts w:ascii="Times New Roman" w:hAnsi="Times New Roman" w:cs="Times New Roman"/>
          <w:sz w:val="24"/>
          <w:szCs w:val="24"/>
        </w:rPr>
        <w:t xml:space="preserve"> backups of the data</w:t>
      </w:r>
      <w:r w:rsidR="00D1104E" w:rsidRPr="007C0F05">
        <w:rPr>
          <w:rFonts w:ascii="Times New Roman" w:hAnsi="Times New Roman" w:cs="Times New Roman"/>
          <w:sz w:val="24"/>
          <w:szCs w:val="24"/>
        </w:rPr>
        <w:t xml:space="preserve"> will be made</w:t>
      </w:r>
      <w:r w:rsidRPr="007C0F05">
        <w:rPr>
          <w:rFonts w:ascii="Times New Roman" w:hAnsi="Times New Roman" w:cs="Times New Roman"/>
          <w:sz w:val="24"/>
          <w:szCs w:val="24"/>
        </w:rPr>
        <w:t>.</w:t>
      </w:r>
    </w:p>
    <w:p w14:paraId="5A697101" w14:textId="4AEC73CB" w:rsidR="00050B31" w:rsidRPr="007C0F05" w:rsidRDefault="00050B31" w:rsidP="001578CB">
      <w:pPr>
        <w:pStyle w:val="Heading2"/>
        <w:keepNext w:val="0"/>
        <w:keepLines w:val="0"/>
        <w:widowControl w:val="0"/>
        <w:spacing w:line="360" w:lineRule="auto"/>
        <w:contextualSpacing/>
        <w:rPr>
          <w:rFonts w:ascii="Times New Roman" w:hAnsi="Times New Roman" w:cs="Times New Roman"/>
          <w:sz w:val="24"/>
          <w:szCs w:val="24"/>
        </w:rPr>
      </w:pPr>
    </w:p>
    <w:p w14:paraId="6C230BC2" w14:textId="6E0869F2" w:rsidR="00093A67" w:rsidRPr="007C0F05" w:rsidRDefault="00276D2D"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Breakdown</w:t>
      </w:r>
    </w:p>
    <w:p w14:paraId="53D54BBE" w14:textId="0149E971" w:rsidR="00147366" w:rsidRPr="007C0F05" w:rsidRDefault="0014736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The project will be </w:t>
      </w:r>
      <w:r w:rsidR="009F5C73">
        <w:rPr>
          <w:rFonts w:ascii="Times New Roman" w:hAnsi="Times New Roman" w:cs="Times New Roman"/>
          <w:sz w:val="24"/>
          <w:szCs w:val="24"/>
        </w:rPr>
        <w:t xml:space="preserve">organised into </w:t>
      </w:r>
      <w:r w:rsidR="009F5C73" w:rsidRPr="007C0F05">
        <w:rPr>
          <w:rFonts w:ascii="Times New Roman" w:hAnsi="Times New Roman" w:cs="Times New Roman"/>
          <w:sz w:val="24"/>
          <w:szCs w:val="24"/>
        </w:rPr>
        <w:t xml:space="preserve">work packages </w:t>
      </w:r>
      <w:r w:rsidRPr="007C0F05">
        <w:rPr>
          <w:rFonts w:ascii="Times New Roman" w:hAnsi="Times New Roman" w:cs="Times New Roman"/>
          <w:sz w:val="24"/>
          <w:szCs w:val="24"/>
        </w:rPr>
        <w:t>as shown in Figure 3.</w:t>
      </w:r>
    </w:p>
    <w:p w14:paraId="3A63888F" w14:textId="77777777" w:rsidR="00EC17D9" w:rsidRPr="007C0F05" w:rsidRDefault="00F8019D" w:rsidP="001578CB">
      <w:pPr>
        <w:keepNext/>
        <w:spacing w:line="360" w:lineRule="auto"/>
        <w:contextualSpacing/>
        <w:rPr>
          <w:rFonts w:ascii="Times New Roman" w:hAnsi="Times New Roman" w:cs="Times New Roman"/>
          <w:sz w:val="24"/>
          <w:szCs w:val="24"/>
        </w:rPr>
      </w:pPr>
      <w:r w:rsidRPr="007C0F05">
        <w:rPr>
          <w:rFonts w:ascii="Times New Roman" w:hAnsi="Times New Roman" w:cs="Times New Roman"/>
          <w:noProof/>
          <w:sz w:val="24"/>
          <w:szCs w:val="24"/>
          <w:lang w:eastAsia="en-GB"/>
        </w:rPr>
        <w:lastRenderedPageBreak/>
        <w:drawing>
          <wp:inline distT="0" distB="0" distL="0" distR="0" wp14:anchorId="19976D56" wp14:editId="3E9DAA2F">
            <wp:extent cx="3930427" cy="231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0427" cy="2311400"/>
                    </a:xfrm>
                    <a:prstGeom prst="rect">
                      <a:avLst/>
                    </a:prstGeom>
                  </pic:spPr>
                </pic:pic>
              </a:graphicData>
            </a:graphic>
          </wp:inline>
        </w:drawing>
      </w:r>
    </w:p>
    <w:p w14:paraId="5B0C9BB5" w14:textId="5B1B09BF" w:rsidR="00DC73F7" w:rsidRPr="007C0F05" w:rsidRDefault="00EC17D9" w:rsidP="001578CB">
      <w:pPr>
        <w:pStyle w:val="Caption"/>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Figure </w:t>
      </w:r>
      <w:r w:rsidRPr="007C0F05">
        <w:rPr>
          <w:rFonts w:ascii="Times New Roman" w:hAnsi="Times New Roman" w:cs="Times New Roman"/>
          <w:sz w:val="24"/>
          <w:szCs w:val="24"/>
        </w:rPr>
        <w:fldChar w:fldCharType="begin"/>
      </w:r>
      <w:r w:rsidRPr="007C0F05">
        <w:rPr>
          <w:rFonts w:ascii="Times New Roman" w:hAnsi="Times New Roman" w:cs="Times New Roman"/>
          <w:sz w:val="24"/>
          <w:szCs w:val="24"/>
        </w:rPr>
        <w:instrText xml:space="preserve"> SEQ Figure \* ARABIC </w:instrText>
      </w:r>
      <w:r w:rsidRPr="007C0F05">
        <w:rPr>
          <w:rFonts w:ascii="Times New Roman" w:hAnsi="Times New Roman" w:cs="Times New Roman"/>
          <w:sz w:val="24"/>
          <w:szCs w:val="24"/>
        </w:rPr>
        <w:fldChar w:fldCharType="separate"/>
      </w:r>
      <w:r w:rsidRPr="007C0F05">
        <w:rPr>
          <w:rFonts w:ascii="Times New Roman" w:hAnsi="Times New Roman" w:cs="Times New Roman"/>
          <w:noProof/>
          <w:sz w:val="24"/>
          <w:szCs w:val="24"/>
        </w:rPr>
        <w:t>3</w:t>
      </w:r>
      <w:r w:rsidRPr="007C0F05">
        <w:rPr>
          <w:rFonts w:ascii="Times New Roman" w:hAnsi="Times New Roman" w:cs="Times New Roman"/>
          <w:sz w:val="24"/>
          <w:szCs w:val="24"/>
        </w:rPr>
        <w:fldChar w:fldCharType="end"/>
      </w:r>
      <w:r w:rsidRPr="007C0F05">
        <w:rPr>
          <w:rFonts w:ascii="Times New Roman" w:hAnsi="Times New Roman" w:cs="Times New Roman"/>
          <w:sz w:val="24"/>
          <w:szCs w:val="24"/>
        </w:rPr>
        <w:t>: Project Work Packages</w:t>
      </w:r>
    </w:p>
    <w:p w14:paraId="0E377C47" w14:textId="0DDA3CC4" w:rsidR="004933F6" w:rsidRPr="007C0F05" w:rsidRDefault="00140DAF" w:rsidP="001578CB">
      <w:pPr>
        <w:widowControl w:val="0"/>
        <w:spacing w:line="360" w:lineRule="auto"/>
        <w:contextualSpacing/>
        <w:rPr>
          <w:rFonts w:ascii="Times New Roman" w:eastAsiaTheme="majorEastAsia" w:hAnsi="Times New Roman" w:cs="Times New Roman"/>
          <w:b/>
          <w:bCs/>
          <w:color w:val="4F81BD" w:themeColor="accent1"/>
          <w:sz w:val="24"/>
          <w:szCs w:val="24"/>
        </w:rPr>
      </w:pPr>
      <w:r w:rsidRPr="007C0F05">
        <w:rPr>
          <w:rStyle w:val="Heading2Char"/>
          <w:rFonts w:ascii="Times New Roman" w:hAnsi="Times New Roman" w:cs="Times New Roman"/>
          <w:sz w:val="24"/>
          <w:szCs w:val="24"/>
        </w:rPr>
        <w:t>Artefact</w:t>
      </w:r>
    </w:p>
    <w:p w14:paraId="3C820003" w14:textId="7E0C9CF3"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The artefact will be produced using a mixture of technologies including Python and MQTT, and encapsulated in con</w:t>
      </w:r>
      <w:r w:rsidR="00330027" w:rsidRPr="007C0F05">
        <w:rPr>
          <w:rFonts w:ascii="Times New Roman" w:hAnsi="Times New Roman" w:cs="Times New Roman"/>
          <w:sz w:val="24"/>
          <w:szCs w:val="24"/>
        </w:rPr>
        <w:t xml:space="preserve">tainers held on Docker Desktop </w:t>
      </w:r>
      <w:r w:rsidR="00FE5261" w:rsidRPr="007C0F05">
        <w:rPr>
          <w:rFonts w:ascii="Times New Roman" w:hAnsi="Times New Roman" w:cs="Times New Roman"/>
          <w:sz w:val="24"/>
          <w:szCs w:val="24"/>
        </w:rPr>
        <w:t>to</w:t>
      </w:r>
      <w:r w:rsidRPr="007C0F05">
        <w:rPr>
          <w:rFonts w:ascii="Times New Roman" w:hAnsi="Times New Roman" w:cs="Times New Roman"/>
          <w:sz w:val="24"/>
          <w:szCs w:val="24"/>
        </w:rPr>
        <w:t xml:space="preserve"> simulate </w:t>
      </w:r>
      <w:r w:rsidR="006667DC" w:rsidRPr="007C0F05">
        <w:rPr>
          <w:rFonts w:ascii="Times New Roman" w:hAnsi="Times New Roman" w:cs="Times New Roman"/>
          <w:sz w:val="24"/>
          <w:szCs w:val="24"/>
        </w:rPr>
        <w:t xml:space="preserve">the </w:t>
      </w:r>
      <w:r w:rsidRPr="007C0F05">
        <w:rPr>
          <w:rFonts w:ascii="Times New Roman" w:hAnsi="Times New Roman" w:cs="Times New Roman"/>
          <w:sz w:val="24"/>
          <w:szCs w:val="24"/>
        </w:rPr>
        <w:t xml:space="preserve">various IoT-connected devices within a stadium.  UML diagrams and a network diagram will be used for the design.  The model will include a variety of security controls which </w:t>
      </w:r>
      <w:r w:rsidR="005D27A6" w:rsidRPr="007C0F05">
        <w:rPr>
          <w:rFonts w:ascii="Times New Roman" w:hAnsi="Times New Roman" w:cs="Times New Roman"/>
          <w:sz w:val="24"/>
          <w:szCs w:val="24"/>
        </w:rPr>
        <w:t>aim</w:t>
      </w:r>
      <w:r w:rsidRPr="007C0F05">
        <w:rPr>
          <w:rFonts w:ascii="Times New Roman" w:hAnsi="Times New Roman" w:cs="Times New Roman"/>
          <w:sz w:val="24"/>
          <w:szCs w:val="24"/>
        </w:rPr>
        <w:t xml:space="preserve"> to mitigate each of the twelve vulnerabilities described by the NCS4 and CISA in their integrated security considerations diagram.  The prototype model will also include a central monitoring node to check all systems are reporting ok, and all data sent between devices and the central monitoring screen will be encrypted.</w:t>
      </w:r>
    </w:p>
    <w:p w14:paraId="62473FF7" w14:textId="77777777"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It is possible that </w:t>
      </w:r>
      <w:commentRangeStart w:id="21"/>
      <w:r w:rsidRPr="007C0F05">
        <w:rPr>
          <w:rFonts w:ascii="Times New Roman" w:hAnsi="Times New Roman" w:cs="Times New Roman"/>
          <w:sz w:val="24"/>
          <w:szCs w:val="24"/>
        </w:rPr>
        <w:t xml:space="preserve">only some examples </w:t>
      </w:r>
      <w:commentRangeEnd w:id="21"/>
      <w:r w:rsidR="009F5C73">
        <w:rPr>
          <w:rStyle w:val="CommentReference"/>
        </w:rPr>
        <w:commentReference w:id="21"/>
      </w:r>
      <w:r w:rsidRPr="007C0F05">
        <w:rPr>
          <w:rFonts w:ascii="Times New Roman" w:hAnsi="Times New Roman" w:cs="Times New Roman"/>
          <w:sz w:val="24"/>
          <w:szCs w:val="24"/>
        </w:rPr>
        <w:t xml:space="preserve">will be taken from the full quota of twelve, due to </w:t>
      </w:r>
      <w:commentRangeStart w:id="22"/>
      <w:r w:rsidRPr="007C0F05">
        <w:rPr>
          <w:rFonts w:ascii="Times New Roman" w:hAnsi="Times New Roman" w:cs="Times New Roman"/>
          <w:sz w:val="24"/>
          <w:szCs w:val="24"/>
        </w:rPr>
        <w:t>likely time constraints</w:t>
      </w:r>
      <w:commentRangeEnd w:id="22"/>
      <w:r w:rsidR="009F5C73">
        <w:rPr>
          <w:rStyle w:val="CommentReference"/>
        </w:rPr>
        <w:commentReference w:id="22"/>
      </w:r>
      <w:r w:rsidRPr="007C0F05">
        <w:rPr>
          <w:rFonts w:ascii="Times New Roman" w:hAnsi="Times New Roman" w:cs="Times New Roman"/>
          <w:sz w:val="24"/>
          <w:szCs w:val="24"/>
        </w:rPr>
        <w:t xml:space="preserve">.  The decisions on which vulnerabilities will be mitigated in the prototype model will be chosen using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approach (Monday, 2022).</w:t>
      </w:r>
    </w:p>
    <w:p w14:paraId="626DCE81" w14:textId="7E701CDE"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As this module requires a computing artefact to be created, the type of project will therefore be soft</w:t>
      </w:r>
      <w:r w:rsidR="00C70072" w:rsidRPr="007C0F05">
        <w:rPr>
          <w:rFonts w:ascii="Times New Roman" w:hAnsi="Times New Roman" w:cs="Times New Roman"/>
          <w:sz w:val="24"/>
          <w:szCs w:val="24"/>
        </w:rPr>
        <w:t>ware development (UOEO, N.D.).</w:t>
      </w:r>
    </w:p>
    <w:p w14:paraId="29981AA8" w14:textId="09CC5CBA"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A test plan will </w:t>
      </w:r>
      <w:r w:rsidR="0009053A" w:rsidRPr="007C0F05">
        <w:rPr>
          <w:rFonts w:ascii="Times New Roman" w:hAnsi="Times New Roman" w:cs="Times New Roman"/>
          <w:sz w:val="24"/>
          <w:szCs w:val="24"/>
        </w:rPr>
        <w:t>be</w:t>
      </w:r>
      <w:r w:rsidRPr="007C0F05">
        <w:rPr>
          <w:rFonts w:ascii="Times New Roman" w:hAnsi="Times New Roman" w:cs="Times New Roman"/>
          <w:sz w:val="24"/>
          <w:szCs w:val="24"/>
        </w:rPr>
        <w:t xml:space="preserve"> created to test the quality of the code, the effectiveness of the security controls and the system as a whole.  This will be recorded to video once complete and uploaded with the rest of the documentation.</w:t>
      </w:r>
    </w:p>
    <w:p w14:paraId="7A83CC4B" w14:textId="614261EF" w:rsidR="00140DAF" w:rsidRPr="007C0F05" w:rsidRDefault="00140DA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Finally, the project will be </w:t>
      </w:r>
      <w:r w:rsidR="00E958D1">
        <w:rPr>
          <w:rFonts w:ascii="Times New Roman" w:hAnsi="Times New Roman" w:cs="Times New Roman"/>
          <w:sz w:val="24"/>
          <w:szCs w:val="24"/>
        </w:rPr>
        <w:t xml:space="preserve">critically </w:t>
      </w:r>
      <w:r w:rsidRPr="007C0F05">
        <w:rPr>
          <w:rFonts w:ascii="Times New Roman" w:hAnsi="Times New Roman" w:cs="Times New Roman"/>
          <w:sz w:val="24"/>
          <w:szCs w:val="24"/>
        </w:rPr>
        <w:t>evaluated, and then written up with full conclusions</w:t>
      </w:r>
      <w:r w:rsidR="00997E6B">
        <w:rPr>
          <w:rFonts w:ascii="Times New Roman" w:hAnsi="Times New Roman" w:cs="Times New Roman"/>
          <w:sz w:val="24"/>
          <w:szCs w:val="24"/>
        </w:rPr>
        <w:t xml:space="preserve"> and referenced using</w:t>
      </w:r>
      <w:r w:rsidR="0009539A">
        <w:rPr>
          <w:rFonts w:ascii="Times New Roman" w:hAnsi="Times New Roman" w:cs="Times New Roman"/>
          <w:sz w:val="24"/>
          <w:szCs w:val="24"/>
        </w:rPr>
        <w:t xml:space="preserve"> the Harvard referencing style</w:t>
      </w:r>
      <w:r w:rsidR="001907B2">
        <w:rPr>
          <w:rFonts w:ascii="Times New Roman" w:hAnsi="Times New Roman" w:cs="Times New Roman"/>
          <w:sz w:val="24"/>
          <w:szCs w:val="24"/>
        </w:rPr>
        <w:t>.</w:t>
      </w:r>
    </w:p>
    <w:p w14:paraId="0B50F287" w14:textId="77777777" w:rsidR="008B0C7A" w:rsidRPr="007C0F05" w:rsidRDefault="008B0C7A" w:rsidP="001578CB">
      <w:pPr>
        <w:widowControl w:val="0"/>
        <w:tabs>
          <w:tab w:val="left" w:pos="7938"/>
        </w:tabs>
        <w:spacing w:line="360" w:lineRule="auto"/>
        <w:contextualSpacing/>
        <w:rPr>
          <w:rFonts w:ascii="Times New Roman" w:hAnsi="Times New Roman" w:cs="Times New Roman"/>
          <w:sz w:val="24"/>
          <w:szCs w:val="24"/>
        </w:rPr>
      </w:pPr>
    </w:p>
    <w:p w14:paraId="7C87203A" w14:textId="581500A8" w:rsidR="00922B19" w:rsidRPr="007C0F05" w:rsidRDefault="001A7E7A"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Project Timeline</w:t>
      </w:r>
    </w:p>
    <w:p w14:paraId="7755558E" w14:textId="2720F900" w:rsidR="001A7E7A" w:rsidRPr="007C0F05" w:rsidRDefault="00A137E3"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Both the </w:t>
      </w:r>
      <w:r w:rsidR="00F928CA" w:rsidRPr="007C0F05">
        <w:rPr>
          <w:rFonts w:ascii="Times New Roman" w:hAnsi="Times New Roman" w:cs="Times New Roman"/>
          <w:sz w:val="24"/>
          <w:szCs w:val="24"/>
        </w:rPr>
        <w:t xml:space="preserve">13,000-word report </w:t>
      </w:r>
      <w:r w:rsidRPr="007C0F05">
        <w:rPr>
          <w:rFonts w:ascii="Times New Roman" w:hAnsi="Times New Roman" w:cs="Times New Roman"/>
          <w:sz w:val="24"/>
          <w:szCs w:val="24"/>
        </w:rPr>
        <w:t xml:space="preserve">and artefact are </w:t>
      </w:r>
      <w:r w:rsidR="00F928CA" w:rsidRPr="007C0F05">
        <w:rPr>
          <w:rFonts w:ascii="Times New Roman" w:hAnsi="Times New Roman" w:cs="Times New Roman"/>
          <w:sz w:val="24"/>
          <w:szCs w:val="24"/>
        </w:rPr>
        <w:t>expected to take approximately ten weeks</w:t>
      </w:r>
      <w:r w:rsidR="00927BBC" w:rsidRPr="007C0F05">
        <w:rPr>
          <w:rFonts w:ascii="Times New Roman" w:hAnsi="Times New Roman" w:cs="Times New Roman"/>
          <w:sz w:val="24"/>
          <w:szCs w:val="24"/>
        </w:rPr>
        <w:t xml:space="preserve"> each</w:t>
      </w:r>
      <w:r w:rsidR="00F928CA" w:rsidRPr="007C0F05">
        <w:rPr>
          <w:rFonts w:ascii="Times New Roman" w:hAnsi="Times New Roman" w:cs="Times New Roman"/>
          <w:sz w:val="24"/>
          <w:szCs w:val="24"/>
        </w:rPr>
        <w:t>.</w:t>
      </w:r>
      <w:r w:rsidR="00CF7858" w:rsidRPr="007C0F05">
        <w:rPr>
          <w:rFonts w:ascii="Times New Roman" w:hAnsi="Times New Roman" w:cs="Times New Roman"/>
          <w:sz w:val="24"/>
          <w:szCs w:val="24"/>
        </w:rPr>
        <w:t xml:space="preserve">  </w:t>
      </w:r>
      <w:r w:rsidR="00CF7858" w:rsidRPr="007C0F05">
        <w:rPr>
          <w:rFonts w:ascii="Times New Roman" w:hAnsi="Times New Roman" w:cs="Times New Roman"/>
          <w:sz w:val="24"/>
          <w:szCs w:val="24"/>
        </w:rPr>
        <w:lastRenderedPageBreak/>
        <w:t xml:space="preserve">The </w:t>
      </w:r>
      <w:r w:rsidR="00C05575" w:rsidRPr="007C0F05">
        <w:rPr>
          <w:rFonts w:ascii="Times New Roman" w:hAnsi="Times New Roman" w:cs="Times New Roman"/>
          <w:sz w:val="24"/>
          <w:szCs w:val="24"/>
        </w:rPr>
        <w:t>project timeline</w:t>
      </w:r>
      <w:r w:rsidR="00CF7858" w:rsidRPr="007C0F05">
        <w:rPr>
          <w:rFonts w:ascii="Times New Roman" w:hAnsi="Times New Roman" w:cs="Times New Roman"/>
          <w:sz w:val="24"/>
          <w:szCs w:val="24"/>
        </w:rPr>
        <w:t xml:space="preserve"> is </w:t>
      </w:r>
      <w:r w:rsidR="009F1DA6" w:rsidRPr="007C0F05">
        <w:rPr>
          <w:rFonts w:ascii="Times New Roman" w:hAnsi="Times New Roman" w:cs="Times New Roman"/>
          <w:sz w:val="24"/>
          <w:szCs w:val="24"/>
        </w:rPr>
        <w:t>shown in Appendix B.</w:t>
      </w:r>
    </w:p>
    <w:p w14:paraId="5AC96CCA" w14:textId="77777777" w:rsidR="001C4324" w:rsidRPr="007C0F05" w:rsidRDefault="001C4324" w:rsidP="001578CB">
      <w:pPr>
        <w:widowControl w:val="0"/>
        <w:spacing w:line="360" w:lineRule="auto"/>
        <w:contextualSpacing/>
        <w:rPr>
          <w:rFonts w:ascii="Times New Roman" w:hAnsi="Times New Roman" w:cs="Times New Roman"/>
          <w:sz w:val="24"/>
          <w:szCs w:val="24"/>
        </w:rPr>
      </w:pPr>
    </w:p>
    <w:p w14:paraId="372CCD71" w14:textId="3860A54B" w:rsidR="001D1D8C" w:rsidRPr="007C0F05" w:rsidRDefault="001D1D8C" w:rsidP="001578CB">
      <w:pPr>
        <w:pStyle w:val="Heading2"/>
        <w:keepNext w:val="0"/>
        <w:keepLines w:val="0"/>
        <w:widowControl w:val="0"/>
        <w:spacing w:line="360" w:lineRule="auto"/>
        <w:contextualSpacing/>
        <w:rPr>
          <w:rFonts w:ascii="Times New Roman" w:eastAsia="Times New Roman" w:hAnsi="Times New Roman" w:cs="Times New Roman"/>
          <w:color w:val="373A3C"/>
          <w:sz w:val="24"/>
          <w:szCs w:val="24"/>
          <w:lang w:eastAsia="en-GB"/>
        </w:rPr>
      </w:pPr>
      <w:proofErr w:type="spellStart"/>
      <w:r w:rsidRPr="007C0F05">
        <w:rPr>
          <w:rFonts w:ascii="Times New Roman" w:hAnsi="Times New Roman" w:cs="Times New Roman"/>
          <w:sz w:val="24"/>
          <w:szCs w:val="24"/>
        </w:rPr>
        <w:t>CyBOK</w:t>
      </w:r>
      <w:proofErr w:type="spellEnd"/>
    </w:p>
    <w:p w14:paraId="19FC984F" w14:textId="53A62EAB" w:rsidR="006817FB" w:rsidRPr="007C0F05" w:rsidRDefault="00A443DF" w:rsidP="001578CB">
      <w:pPr>
        <w:shd w:val="clear" w:color="auto" w:fill="FFFFFF"/>
        <w:spacing w:before="100" w:beforeAutospacing="1" w:after="100" w:afterAutospacing="1" w:line="360" w:lineRule="auto"/>
        <w:contextualSpacing/>
        <w:rPr>
          <w:rFonts w:ascii="Times New Roman" w:eastAsia="Times New Roman" w:hAnsi="Times New Roman" w:cs="Times New Roman"/>
          <w:color w:val="373A3C"/>
          <w:sz w:val="24"/>
          <w:szCs w:val="24"/>
          <w:lang w:eastAsia="en-GB"/>
        </w:rPr>
      </w:pPr>
      <w:r w:rsidRPr="007C0F05">
        <w:rPr>
          <w:rFonts w:ascii="Times New Roman" w:eastAsia="Times New Roman" w:hAnsi="Times New Roman" w:cs="Times New Roman"/>
          <w:color w:val="373A3C"/>
          <w:sz w:val="24"/>
          <w:szCs w:val="24"/>
          <w:lang w:eastAsia="en-GB"/>
        </w:rPr>
        <w:t xml:space="preserve">This </w:t>
      </w:r>
      <w:r w:rsidR="00912AF4" w:rsidRPr="007C0F05">
        <w:rPr>
          <w:rFonts w:ascii="Times New Roman" w:eastAsia="Times New Roman" w:hAnsi="Times New Roman" w:cs="Times New Roman"/>
          <w:color w:val="373A3C"/>
          <w:sz w:val="24"/>
          <w:szCs w:val="24"/>
          <w:lang w:eastAsia="en-GB"/>
        </w:rPr>
        <w:t xml:space="preserve">project </w:t>
      </w:r>
      <w:r w:rsidRPr="007C0F05">
        <w:rPr>
          <w:rFonts w:ascii="Times New Roman" w:eastAsia="Times New Roman" w:hAnsi="Times New Roman" w:cs="Times New Roman"/>
          <w:color w:val="373A3C"/>
          <w:sz w:val="24"/>
          <w:szCs w:val="24"/>
          <w:lang w:eastAsia="en-GB"/>
        </w:rPr>
        <w:t xml:space="preserve">research aims to </w:t>
      </w:r>
      <w:r w:rsidR="0021359E" w:rsidRPr="007C0F05">
        <w:rPr>
          <w:rFonts w:ascii="Times New Roman" w:eastAsia="Times New Roman" w:hAnsi="Times New Roman" w:cs="Times New Roman"/>
          <w:color w:val="373A3C"/>
          <w:sz w:val="24"/>
          <w:szCs w:val="24"/>
          <w:lang w:eastAsia="en-GB"/>
        </w:rPr>
        <w:t>help</w:t>
      </w:r>
      <w:r w:rsidR="00956F84" w:rsidRPr="007C0F05">
        <w:rPr>
          <w:rFonts w:ascii="Times New Roman" w:eastAsia="Times New Roman" w:hAnsi="Times New Roman" w:cs="Times New Roman"/>
          <w:color w:val="373A3C"/>
          <w:sz w:val="24"/>
          <w:szCs w:val="24"/>
          <w:lang w:eastAsia="en-GB"/>
        </w:rPr>
        <w:t xml:space="preserve"> further</w:t>
      </w:r>
      <w:r w:rsidRPr="007C0F05">
        <w:rPr>
          <w:rFonts w:ascii="Times New Roman" w:eastAsia="Times New Roman" w:hAnsi="Times New Roman" w:cs="Times New Roman"/>
          <w:color w:val="373A3C"/>
          <w:sz w:val="24"/>
          <w:szCs w:val="24"/>
          <w:lang w:eastAsia="en-GB"/>
        </w:rPr>
        <w:t xml:space="preserve"> the </w:t>
      </w:r>
      <w:r w:rsidR="00314AF6" w:rsidRPr="007C0F05">
        <w:rPr>
          <w:rFonts w:ascii="Times New Roman" w:eastAsia="Times New Roman" w:hAnsi="Times New Roman" w:cs="Times New Roman"/>
          <w:color w:val="373A3C"/>
          <w:sz w:val="24"/>
          <w:szCs w:val="24"/>
          <w:lang w:eastAsia="en-GB"/>
        </w:rPr>
        <w:t xml:space="preserve">Infrastructure Security </w:t>
      </w:r>
      <w:proofErr w:type="spellStart"/>
      <w:r w:rsidR="006817FB" w:rsidRPr="007C0F05">
        <w:rPr>
          <w:rFonts w:ascii="Times New Roman" w:eastAsia="Times New Roman" w:hAnsi="Times New Roman" w:cs="Times New Roman"/>
          <w:color w:val="373A3C"/>
          <w:sz w:val="24"/>
          <w:szCs w:val="24"/>
          <w:lang w:eastAsia="en-GB"/>
        </w:rPr>
        <w:t>CyBOK</w:t>
      </w:r>
      <w:proofErr w:type="spellEnd"/>
      <w:r w:rsidR="006817FB" w:rsidRPr="007C0F05">
        <w:rPr>
          <w:rFonts w:ascii="Times New Roman" w:eastAsia="Times New Roman" w:hAnsi="Times New Roman" w:cs="Times New Roman"/>
          <w:color w:val="373A3C"/>
          <w:sz w:val="24"/>
          <w:szCs w:val="24"/>
          <w:lang w:eastAsia="en-GB"/>
        </w:rPr>
        <w:t xml:space="preserve"> Category and </w:t>
      </w:r>
      <w:r w:rsidR="00EF3C6F" w:rsidRPr="007C0F05">
        <w:rPr>
          <w:rFonts w:ascii="Times New Roman" w:eastAsia="Times New Roman" w:hAnsi="Times New Roman" w:cs="Times New Roman"/>
          <w:color w:val="373A3C"/>
          <w:sz w:val="24"/>
          <w:szCs w:val="24"/>
          <w:lang w:eastAsia="en-GB"/>
        </w:rPr>
        <w:t xml:space="preserve">the </w:t>
      </w:r>
      <w:r w:rsidR="006817FB" w:rsidRPr="007C0F05">
        <w:rPr>
          <w:rFonts w:ascii="Times New Roman" w:eastAsia="Times New Roman" w:hAnsi="Times New Roman" w:cs="Times New Roman"/>
          <w:color w:val="373A3C"/>
          <w:sz w:val="24"/>
          <w:szCs w:val="24"/>
          <w:lang w:eastAsia="en-GB"/>
        </w:rPr>
        <w:t xml:space="preserve">associated </w:t>
      </w:r>
      <w:r w:rsidR="009666A2" w:rsidRPr="007C0F05">
        <w:rPr>
          <w:rFonts w:ascii="Times New Roman" w:eastAsia="Times New Roman" w:hAnsi="Times New Roman" w:cs="Times New Roman"/>
          <w:color w:val="373A3C"/>
          <w:sz w:val="24"/>
          <w:szCs w:val="24"/>
          <w:lang w:eastAsia="en-GB"/>
        </w:rPr>
        <w:t xml:space="preserve">Cyber-Physical Systems Security </w:t>
      </w:r>
      <w:r w:rsidR="006817FB" w:rsidRPr="007C0F05">
        <w:rPr>
          <w:rFonts w:ascii="Times New Roman" w:eastAsia="Times New Roman" w:hAnsi="Times New Roman" w:cs="Times New Roman"/>
          <w:color w:val="373A3C"/>
          <w:sz w:val="24"/>
          <w:szCs w:val="24"/>
          <w:lang w:eastAsia="en-GB"/>
        </w:rPr>
        <w:t>Knowledge Area</w:t>
      </w:r>
      <w:r w:rsidR="00956F84" w:rsidRPr="007C0F05">
        <w:rPr>
          <w:rFonts w:ascii="Times New Roman" w:eastAsia="Times New Roman" w:hAnsi="Times New Roman" w:cs="Times New Roman"/>
          <w:color w:val="373A3C"/>
          <w:sz w:val="24"/>
          <w:szCs w:val="24"/>
          <w:lang w:eastAsia="en-GB"/>
        </w:rPr>
        <w:t xml:space="preserve"> </w:t>
      </w:r>
      <w:r w:rsidR="00C70072" w:rsidRPr="007C0F05">
        <w:rPr>
          <w:rFonts w:ascii="Times New Roman" w:hAnsi="Times New Roman" w:cs="Times New Roman"/>
          <w:sz w:val="24"/>
          <w:szCs w:val="24"/>
        </w:rPr>
        <w:t>(NCSC, 2019).</w:t>
      </w:r>
    </w:p>
    <w:p w14:paraId="6894AAB0" w14:textId="77777777" w:rsidR="00503327" w:rsidRPr="007C0F05" w:rsidRDefault="00503327" w:rsidP="001578CB">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018964E9" w14:textId="17258828" w:rsidR="00F52592" w:rsidRPr="00D407AB" w:rsidRDefault="00071B29" w:rsidP="001578CB">
      <w:pPr>
        <w:pStyle w:val="Heading2"/>
        <w:keepNext w:val="0"/>
        <w:keepLines w:val="0"/>
        <w:widowControl w:val="0"/>
        <w:spacing w:line="360" w:lineRule="auto"/>
        <w:contextualSpacing/>
        <w:rPr>
          <w:rFonts w:ascii="Times New Roman" w:hAnsi="Times New Roman" w:cs="Times New Roman"/>
          <w:sz w:val="24"/>
          <w:szCs w:val="24"/>
        </w:rPr>
      </w:pPr>
      <w:r w:rsidRPr="00D407AB">
        <w:rPr>
          <w:rFonts w:ascii="Times New Roman" w:hAnsi="Times New Roman" w:cs="Times New Roman"/>
          <w:sz w:val="24"/>
          <w:szCs w:val="24"/>
        </w:rPr>
        <w:lastRenderedPageBreak/>
        <w:t>References</w:t>
      </w:r>
    </w:p>
    <w:p w14:paraId="15E53595" w14:textId="56BCB26A" w:rsidR="00BC753B" w:rsidRPr="00D407AB" w:rsidRDefault="00BC753B" w:rsidP="001578CB">
      <w:pPr>
        <w:spacing w:line="360" w:lineRule="auto"/>
        <w:contextualSpacing/>
        <w:rPr>
          <w:sz w:val="24"/>
          <w:szCs w:val="24"/>
        </w:rPr>
      </w:pPr>
      <w:r w:rsidRPr="00D407AB">
        <w:rPr>
          <w:sz w:val="24"/>
          <w:szCs w:val="24"/>
        </w:rPr>
        <w:t xml:space="preserve">Baker, P. (2020) </w:t>
      </w:r>
      <w:r w:rsidR="005A49A5" w:rsidRPr="00D407AB">
        <w:rPr>
          <w:sz w:val="24"/>
          <w:szCs w:val="24"/>
        </w:rPr>
        <w:t xml:space="preserve">The </w:t>
      </w:r>
      <w:r w:rsidR="00786FAD" w:rsidRPr="00D407AB">
        <w:rPr>
          <w:sz w:val="24"/>
          <w:szCs w:val="24"/>
        </w:rPr>
        <w:t>R</w:t>
      </w:r>
      <w:r w:rsidR="006335C8" w:rsidRPr="00D407AB">
        <w:rPr>
          <w:sz w:val="24"/>
          <w:szCs w:val="24"/>
        </w:rPr>
        <w:t xml:space="preserve">ise of </w:t>
      </w:r>
      <w:proofErr w:type="spellStart"/>
      <w:r w:rsidR="006335C8" w:rsidRPr="00D407AB">
        <w:rPr>
          <w:sz w:val="24"/>
          <w:szCs w:val="24"/>
        </w:rPr>
        <w:t>Cyberthreats</w:t>
      </w:r>
      <w:proofErr w:type="spellEnd"/>
      <w:r w:rsidR="006335C8" w:rsidRPr="00D407AB">
        <w:rPr>
          <w:sz w:val="24"/>
          <w:szCs w:val="24"/>
        </w:rPr>
        <w:t xml:space="preserve"> in Sports. </w:t>
      </w:r>
      <w:r w:rsidR="00367099" w:rsidRPr="00D407AB">
        <w:rPr>
          <w:sz w:val="24"/>
          <w:szCs w:val="24"/>
        </w:rPr>
        <w:t xml:space="preserve">Available from: </w:t>
      </w:r>
      <w:hyperlink r:id="rId13" w:history="1">
        <w:r w:rsidR="00A10DC6" w:rsidRPr="00D407AB">
          <w:rPr>
            <w:rStyle w:val="Hyperlink"/>
            <w:sz w:val="24"/>
            <w:szCs w:val="24"/>
          </w:rPr>
          <w:t>https://professional.uchicago.edu/stories/master-science-threat-and-response-management/rise-cyberthreats-sports</w:t>
        </w:r>
      </w:hyperlink>
      <w:r w:rsidR="003463C5" w:rsidRPr="00D407AB">
        <w:rPr>
          <w:sz w:val="24"/>
          <w:szCs w:val="24"/>
        </w:rPr>
        <w:t xml:space="preserve"> [Accessed 06 March 2023].</w:t>
      </w:r>
    </w:p>
    <w:p w14:paraId="6C9062AB" w14:textId="77777777" w:rsidR="00A10DC6" w:rsidRPr="00D407AB" w:rsidRDefault="00A10DC6" w:rsidP="001578CB">
      <w:pPr>
        <w:spacing w:line="360" w:lineRule="auto"/>
        <w:contextualSpacing/>
        <w:rPr>
          <w:sz w:val="24"/>
          <w:szCs w:val="24"/>
        </w:rPr>
      </w:pPr>
    </w:p>
    <w:p w14:paraId="5EE38B6B" w14:textId="6AF1C772" w:rsidR="00ED6D69" w:rsidRPr="007C0F05" w:rsidRDefault="00ED6D6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Benslimane</w:t>
      </w:r>
      <w:r w:rsidR="00747598" w:rsidRPr="007C0F05">
        <w:rPr>
          <w:rFonts w:ascii="Times New Roman" w:hAnsi="Times New Roman" w:cs="Times New Roman"/>
          <w:sz w:val="24"/>
          <w:szCs w:val="24"/>
        </w:rPr>
        <w:t>, K. (</w:t>
      </w:r>
      <w:r w:rsidR="00566A92" w:rsidRPr="007C0F05">
        <w:rPr>
          <w:rFonts w:ascii="Times New Roman" w:hAnsi="Times New Roman" w:cs="Times New Roman"/>
          <w:sz w:val="24"/>
          <w:szCs w:val="24"/>
        </w:rPr>
        <w:t xml:space="preserve">2022) </w:t>
      </w:r>
      <w:r w:rsidR="00192FAF" w:rsidRPr="007C0F05">
        <w:rPr>
          <w:rFonts w:ascii="Times New Roman" w:hAnsi="Times New Roman" w:cs="Times New Roman"/>
          <w:sz w:val="24"/>
          <w:szCs w:val="24"/>
        </w:rPr>
        <w:t>Protecting global stadiums and eve</w:t>
      </w:r>
      <w:r w:rsidR="00BA67EC" w:rsidRPr="007C0F05">
        <w:rPr>
          <w:rFonts w:ascii="Times New Roman" w:hAnsi="Times New Roman" w:cs="Times New Roman"/>
          <w:sz w:val="24"/>
          <w:szCs w:val="24"/>
        </w:rPr>
        <w:t>nts with Self-Learning AI</w:t>
      </w:r>
      <w:r w:rsidR="00E61C9D" w:rsidRPr="007C0F05">
        <w:rPr>
          <w:rFonts w:ascii="Times New Roman" w:hAnsi="Times New Roman" w:cs="Times New Roman"/>
          <w:sz w:val="24"/>
          <w:szCs w:val="24"/>
        </w:rPr>
        <w:t xml:space="preserve">. Available from: </w:t>
      </w:r>
      <w:hyperlink r:id="rId14" w:history="1">
        <w:r w:rsidR="00E61C9D" w:rsidRPr="007C0F05">
          <w:rPr>
            <w:rStyle w:val="Hyperlink"/>
            <w:rFonts w:ascii="Times New Roman" w:hAnsi="Times New Roman" w:cs="Times New Roman"/>
            <w:sz w:val="24"/>
            <w:szCs w:val="24"/>
          </w:rPr>
          <w:t>https://darktrace.com/blog/protecting-global-stadiums-and-events-with-self-learning-ai</w:t>
        </w:r>
      </w:hyperlink>
      <w:r w:rsidR="00E61C9D" w:rsidRPr="007C0F05">
        <w:rPr>
          <w:rFonts w:ascii="Times New Roman" w:hAnsi="Times New Roman" w:cs="Times New Roman"/>
          <w:sz w:val="24"/>
          <w:szCs w:val="24"/>
        </w:rPr>
        <w:t xml:space="preserve"> [Accessed 27 February 2023].</w:t>
      </w:r>
    </w:p>
    <w:p w14:paraId="7312B63F" w14:textId="77777777" w:rsidR="00ED6D69" w:rsidRPr="007C0F05" w:rsidRDefault="00ED6D69" w:rsidP="001578CB">
      <w:pPr>
        <w:spacing w:line="360" w:lineRule="auto"/>
        <w:contextualSpacing/>
        <w:rPr>
          <w:rFonts w:ascii="Times New Roman" w:hAnsi="Times New Roman" w:cs="Times New Roman"/>
          <w:sz w:val="24"/>
          <w:szCs w:val="24"/>
        </w:rPr>
      </w:pPr>
    </w:p>
    <w:p w14:paraId="21DEE558" w14:textId="0501E301" w:rsidR="00E1618F" w:rsidRPr="007C0F05" w:rsidRDefault="00E1618F" w:rsidP="001578CB">
      <w:pPr>
        <w:spacing w:line="360" w:lineRule="auto"/>
        <w:contextualSpacing/>
        <w:rPr>
          <w:rFonts w:ascii="Times New Roman" w:hAnsi="Times New Roman" w:cs="Times New Roman"/>
          <w:sz w:val="24"/>
          <w:szCs w:val="24"/>
          <w:shd w:val="clear" w:color="auto" w:fill="FFFFFF"/>
        </w:rPr>
      </w:pPr>
      <w:proofErr w:type="spellStart"/>
      <w:r w:rsidRPr="007C0F05">
        <w:rPr>
          <w:rFonts w:ascii="Times New Roman" w:hAnsi="Times New Roman" w:cs="Times New Roman"/>
          <w:sz w:val="24"/>
          <w:szCs w:val="24"/>
          <w:shd w:val="clear" w:color="auto" w:fill="FFFFFF"/>
        </w:rPr>
        <w:t>Bukey</w:t>
      </w:r>
      <w:proofErr w:type="spellEnd"/>
      <w:r w:rsidRPr="007C0F05">
        <w:rPr>
          <w:rFonts w:ascii="Times New Roman" w:hAnsi="Times New Roman" w:cs="Times New Roman"/>
          <w:sz w:val="24"/>
          <w:szCs w:val="24"/>
          <w:shd w:val="clear" w:color="auto" w:fill="FFFFFF"/>
        </w:rPr>
        <w:t>, D. (2020) Argonne scientists lead push to strengthen cybersecurity in sports stadiums. Available from: https://www.anl.gov/article/argonne-scientists-lead-push-to-strengthen-cybersecurity-in-sports-stadiums [Accessed 18 February 2023].</w:t>
      </w:r>
    </w:p>
    <w:p w14:paraId="346E4EAB" w14:textId="3F0FBD9B" w:rsidR="0012458D" w:rsidRDefault="0012458D" w:rsidP="001578CB">
      <w:pPr>
        <w:spacing w:line="360" w:lineRule="auto"/>
        <w:contextualSpacing/>
        <w:rPr>
          <w:rFonts w:ascii="Times New Roman" w:hAnsi="Times New Roman" w:cs="Times New Roman"/>
          <w:sz w:val="24"/>
          <w:szCs w:val="24"/>
        </w:rPr>
      </w:pPr>
    </w:p>
    <w:p w14:paraId="59E9B7C0" w14:textId="5C6FF98C" w:rsidR="002B45B7" w:rsidRDefault="002B45B7"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Cybersecurity &amp; Infrastructure Security Agency. (N.D.) </w:t>
      </w:r>
      <w:r w:rsidR="00841891" w:rsidRPr="00841891">
        <w:rPr>
          <w:rFonts w:ascii="Times New Roman" w:hAnsi="Times New Roman" w:cs="Times New Roman"/>
          <w:sz w:val="24"/>
          <w:szCs w:val="24"/>
        </w:rPr>
        <w:t>About CISA</w:t>
      </w:r>
      <w:r w:rsidR="00841891">
        <w:rPr>
          <w:rFonts w:ascii="Times New Roman" w:hAnsi="Times New Roman" w:cs="Times New Roman"/>
          <w:sz w:val="24"/>
          <w:szCs w:val="24"/>
        </w:rPr>
        <w:t xml:space="preserve">. </w:t>
      </w:r>
      <w:r w:rsidR="00A47362">
        <w:rPr>
          <w:rFonts w:ascii="Times New Roman" w:hAnsi="Times New Roman" w:cs="Times New Roman"/>
          <w:sz w:val="24"/>
          <w:szCs w:val="24"/>
        </w:rPr>
        <w:t xml:space="preserve">Available from: </w:t>
      </w:r>
      <w:hyperlink r:id="rId15" w:history="1">
        <w:r w:rsidR="00A47362" w:rsidRPr="00354402">
          <w:rPr>
            <w:rStyle w:val="Hyperlink"/>
            <w:rFonts w:ascii="Times New Roman" w:hAnsi="Times New Roman" w:cs="Times New Roman"/>
            <w:sz w:val="24"/>
            <w:szCs w:val="24"/>
          </w:rPr>
          <w:t>https://www.cisa.gov/about</w:t>
        </w:r>
      </w:hyperlink>
      <w:r w:rsidR="00A47362">
        <w:rPr>
          <w:rFonts w:ascii="Times New Roman" w:hAnsi="Times New Roman" w:cs="Times New Roman"/>
          <w:sz w:val="24"/>
          <w:szCs w:val="24"/>
        </w:rPr>
        <w:t xml:space="preserve"> </w:t>
      </w:r>
      <w:r w:rsidR="0029149F">
        <w:rPr>
          <w:rFonts w:ascii="Times New Roman" w:hAnsi="Times New Roman" w:cs="Times New Roman"/>
          <w:sz w:val="24"/>
          <w:szCs w:val="24"/>
        </w:rPr>
        <w:t xml:space="preserve">[Accessed </w:t>
      </w:r>
      <w:r w:rsidR="00395DE4">
        <w:rPr>
          <w:rFonts w:ascii="Times New Roman" w:hAnsi="Times New Roman" w:cs="Times New Roman"/>
          <w:sz w:val="24"/>
          <w:szCs w:val="24"/>
        </w:rPr>
        <w:t>06 March 2023].</w:t>
      </w:r>
    </w:p>
    <w:p w14:paraId="16405BB7" w14:textId="77777777" w:rsidR="00841891" w:rsidRPr="007C0F05" w:rsidRDefault="00841891" w:rsidP="001578CB">
      <w:pPr>
        <w:spacing w:line="360" w:lineRule="auto"/>
        <w:contextualSpacing/>
        <w:rPr>
          <w:rFonts w:ascii="Times New Roman" w:hAnsi="Times New Roman" w:cs="Times New Roman"/>
          <w:sz w:val="24"/>
          <w:szCs w:val="24"/>
        </w:rPr>
      </w:pPr>
    </w:p>
    <w:p w14:paraId="16A8429D" w14:textId="3668967F" w:rsidR="009A475B" w:rsidRPr="007C0F05" w:rsidRDefault="00330925"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Cybe</w:t>
      </w:r>
      <w:r w:rsidR="00CA189B" w:rsidRPr="007C0F05">
        <w:rPr>
          <w:rFonts w:ascii="Times New Roman" w:hAnsi="Times New Roman" w:cs="Times New Roman"/>
          <w:sz w:val="24"/>
          <w:szCs w:val="24"/>
        </w:rPr>
        <w:t>r</w:t>
      </w:r>
      <w:r w:rsidRPr="007C0F05">
        <w:rPr>
          <w:rFonts w:ascii="Times New Roman" w:hAnsi="Times New Roman" w:cs="Times New Roman"/>
          <w:sz w:val="24"/>
          <w:szCs w:val="24"/>
        </w:rPr>
        <w:t>security &amp; Infrastructure Security Agency</w:t>
      </w:r>
      <w:r w:rsidR="00DC1BA2" w:rsidRPr="007C0F05">
        <w:rPr>
          <w:rFonts w:ascii="Times New Roman" w:hAnsi="Times New Roman" w:cs="Times New Roman"/>
          <w:sz w:val="24"/>
          <w:szCs w:val="24"/>
        </w:rPr>
        <w:t xml:space="preserve">. </w:t>
      </w:r>
      <w:r w:rsidRPr="007C0F05">
        <w:rPr>
          <w:rFonts w:ascii="Times New Roman" w:hAnsi="Times New Roman" w:cs="Times New Roman"/>
          <w:sz w:val="24"/>
          <w:szCs w:val="24"/>
        </w:rPr>
        <w:t>(</w:t>
      </w:r>
      <w:r w:rsidR="00E95D55" w:rsidRPr="007C0F05">
        <w:rPr>
          <w:rFonts w:ascii="Times New Roman" w:hAnsi="Times New Roman" w:cs="Times New Roman"/>
          <w:sz w:val="24"/>
          <w:szCs w:val="24"/>
        </w:rPr>
        <w:t>N.D.</w:t>
      </w:r>
      <w:r w:rsidRPr="007C0F05">
        <w:rPr>
          <w:rFonts w:ascii="Times New Roman" w:hAnsi="Times New Roman" w:cs="Times New Roman"/>
          <w:sz w:val="24"/>
          <w:szCs w:val="24"/>
        </w:rPr>
        <w:t>)</w:t>
      </w:r>
      <w:r w:rsidR="000B3419" w:rsidRPr="007C0F05">
        <w:rPr>
          <w:rFonts w:ascii="Times New Roman" w:hAnsi="Times New Roman" w:cs="Times New Roman"/>
          <w:sz w:val="24"/>
          <w:szCs w:val="24"/>
        </w:rPr>
        <w:t xml:space="preserve"> STADIUM SPOTLIGHT: CONNECTED DEVICES AND INTEGRATED SECURITY CONSIDERATIONS</w:t>
      </w:r>
      <w:r w:rsidR="00722918" w:rsidRPr="007C0F05">
        <w:rPr>
          <w:rFonts w:ascii="Times New Roman" w:hAnsi="Times New Roman" w:cs="Times New Roman"/>
          <w:sz w:val="24"/>
          <w:szCs w:val="24"/>
        </w:rPr>
        <w:t xml:space="preserve">. Available from: </w:t>
      </w:r>
      <w:hyperlink r:id="rId16" w:history="1">
        <w:r w:rsidR="00EE3BA1" w:rsidRPr="007C0F05">
          <w:rPr>
            <w:rStyle w:val="Hyperlink"/>
            <w:rFonts w:ascii="Times New Roman" w:hAnsi="Times New Roman" w:cs="Times New Roman"/>
            <w:sz w:val="24"/>
            <w:szCs w:val="24"/>
          </w:rPr>
          <w:t>https://www.cisa.gov/stadium-spotlight-connected-devices-and-integrated-security-considerations</w:t>
        </w:r>
      </w:hyperlink>
      <w:r w:rsidR="00EE3BA1" w:rsidRPr="007C0F05">
        <w:rPr>
          <w:rFonts w:ascii="Times New Roman" w:hAnsi="Times New Roman" w:cs="Times New Roman"/>
          <w:sz w:val="24"/>
          <w:szCs w:val="24"/>
        </w:rPr>
        <w:t xml:space="preserve"> [Accessed 06 February 2023].</w:t>
      </w:r>
    </w:p>
    <w:p w14:paraId="56447CF0" w14:textId="77777777" w:rsidR="008A44C8" w:rsidRPr="007C0F05" w:rsidRDefault="008A44C8" w:rsidP="001578CB">
      <w:pPr>
        <w:widowControl w:val="0"/>
        <w:spacing w:line="360" w:lineRule="auto"/>
        <w:contextualSpacing/>
        <w:rPr>
          <w:rFonts w:ascii="Times New Roman" w:hAnsi="Times New Roman" w:cs="Times New Roman"/>
          <w:sz w:val="24"/>
          <w:szCs w:val="24"/>
        </w:rPr>
      </w:pPr>
    </w:p>
    <w:p w14:paraId="1E934490" w14:textId="20C15A88" w:rsidR="00A0414A" w:rsidRPr="007C0F05" w:rsidRDefault="00A0414A"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Darling, G. (2021) IoT vs. Edge Computing: What’s the difference?. Available from: </w:t>
      </w:r>
      <w:hyperlink r:id="rId17" w:history="1">
        <w:r w:rsidRPr="007C0F05">
          <w:rPr>
            <w:rStyle w:val="Hyperlink"/>
            <w:rFonts w:ascii="Times New Roman" w:hAnsi="Times New Roman" w:cs="Times New Roman"/>
            <w:sz w:val="24"/>
            <w:szCs w:val="24"/>
            <w:shd w:val="clear" w:color="auto" w:fill="FFFFFF"/>
          </w:rPr>
          <w:t>https://developer.ibm.com/articles/iot-vs-edge-computing</w:t>
        </w:r>
      </w:hyperlink>
      <w:r w:rsidRPr="007C0F05">
        <w:rPr>
          <w:rFonts w:ascii="Times New Roman" w:hAnsi="Times New Roman" w:cs="Times New Roman"/>
          <w:sz w:val="24"/>
          <w:szCs w:val="24"/>
          <w:shd w:val="clear" w:color="auto" w:fill="FFFFFF"/>
        </w:rPr>
        <w:t xml:space="preserve"> [Accessed 18 February 2023].</w:t>
      </w:r>
    </w:p>
    <w:p w14:paraId="34BAD498" w14:textId="77777777" w:rsidR="00A0414A" w:rsidRPr="007C0F05" w:rsidRDefault="00A0414A" w:rsidP="001578CB">
      <w:pPr>
        <w:widowControl w:val="0"/>
        <w:spacing w:line="360" w:lineRule="auto"/>
        <w:contextualSpacing/>
        <w:rPr>
          <w:rFonts w:ascii="Times New Roman" w:hAnsi="Times New Roman" w:cs="Times New Roman"/>
          <w:sz w:val="24"/>
          <w:szCs w:val="24"/>
        </w:rPr>
      </w:pPr>
    </w:p>
    <w:p w14:paraId="3F67DD0E" w14:textId="0E983DE0" w:rsidR="00CD40BF" w:rsidRPr="007C0F05" w:rsidRDefault="00CD40BF"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Khalifa, N.A (2020) IDENTIFICATION AND PREVENTION OF EXPECTED CYBERSECURITY THREATS DURING 2022 FIFA WORLD CUP IN QATAR. Journal of Poverty, Investment and Development. 5(1): 49-84.  DOI: </w:t>
      </w:r>
      <w:hyperlink r:id="rId18" w:history="1">
        <w:r w:rsidRPr="007C0F05">
          <w:rPr>
            <w:rStyle w:val="Hyperlink"/>
            <w:rFonts w:ascii="Times New Roman" w:hAnsi="Times New Roman" w:cs="Times New Roman"/>
            <w:sz w:val="24"/>
            <w:szCs w:val="24"/>
            <w:shd w:val="clear" w:color="auto" w:fill="FFFFFF"/>
          </w:rPr>
          <w:t>https://doi.org/10.47604/jpid.1135</w:t>
        </w:r>
      </w:hyperlink>
    </w:p>
    <w:p w14:paraId="644BB7D5" w14:textId="77777777" w:rsidR="00CD40BF" w:rsidRPr="007C0F05" w:rsidRDefault="00CD40BF" w:rsidP="001578CB">
      <w:pPr>
        <w:widowControl w:val="0"/>
        <w:spacing w:line="360" w:lineRule="auto"/>
        <w:contextualSpacing/>
        <w:rPr>
          <w:rFonts w:ascii="Times New Roman" w:hAnsi="Times New Roman" w:cs="Times New Roman"/>
          <w:sz w:val="24"/>
          <w:szCs w:val="24"/>
          <w:shd w:val="clear" w:color="auto" w:fill="FFFFFF"/>
        </w:rPr>
      </w:pPr>
    </w:p>
    <w:p w14:paraId="265C3085" w14:textId="6FD411F1" w:rsidR="009B2BDB" w:rsidRPr="007C0F05" w:rsidRDefault="009B2BDB" w:rsidP="001578CB">
      <w:pPr>
        <w:widowControl w:val="0"/>
        <w:spacing w:line="360" w:lineRule="auto"/>
        <w:contextualSpacing/>
        <w:rPr>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Melander, B. A. (2017). Smart stadiums: An illustration of how the “Internet of things” is revolutionizing the world. </w:t>
      </w:r>
      <w:r w:rsidRPr="007C0F05">
        <w:rPr>
          <w:rFonts w:ascii="Times New Roman" w:hAnsi="Times New Roman" w:cs="Times New Roman"/>
          <w:i/>
          <w:sz w:val="24"/>
          <w:szCs w:val="24"/>
          <w:shd w:val="clear" w:color="auto" w:fill="FFFFFF"/>
        </w:rPr>
        <w:t xml:space="preserve">Sports &amp; Entertainment Law Journal Arizona State University. </w:t>
      </w:r>
      <w:r w:rsidRPr="007C0F05">
        <w:rPr>
          <w:rFonts w:ascii="Times New Roman" w:hAnsi="Times New Roman" w:cs="Times New Roman"/>
          <w:sz w:val="24"/>
          <w:szCs w:val="24"/>
          <w:shd w:val="clear" w:color="auto" w:fill="FFFFFF"/>
        </w:rPr>
        <w:t xml:space="preserve">6(2): 350-382. Available from: </w:t>
      </w:r>
      <w:hyperlink r:id="rId19" w:history="1">
        <w:r w:rsidRPr="007C0F05">
          <w:rPr>
            <w:rStyle w:val="Hyperlink"/>
            <w:rFonts w:ascii="Times New Roman" w:hAnsi="Times New Roman" w:cs="Times New Roman"/>
            <w:sz w:val="24"/>
            <w:szCs w:val="24"/>
            <w:shd w:val="clear" w:color="auto" w:fill="FFFFFF"/>
          </w:rPr>
          <w:t>https://asuselj.org/wp-content/uploads/2017/08/Melander-Smart-Stadiums.pdf</w:t>
        </w:r>
      </w:hyperlink>
      <w:r w:rsidRPr="007C0F05">
        <w:rPr>
          <w:rFonts w:ascii="Times New Roman" w:hAnsi="Times New Roman" w:cs="Times New Roman"/>
          <w:sz w:val="24"/>
          <w:szCs w:val="24"/>
          <w:shd w:val="clear" w:color="auto" w:fill="FFFFFF"/>
        </w:rPr>
        <w:t xml:space="preserve"> [Accessed 18 February 2023].</w:t>
      </w:r>
    </w:p>
    <w:p w14:paraId="35C14177" w14:textId="51F92FE5" w:rsidR="009C7C32" w:rsidRPr="007C0F05" w:rsidRDefault="009C7C32" w:rsidP="001578CB">
      <w:pPr>
        <w:widowControl w:val="0"/>
        <w:spacing w:line="360" w:lineRule="auto"/>
        <w:contextualSpacing/>
        <w:rPr>
          <w:rFonts w:ascii="Times New Roman" w:hAnsi="Times New Roman" w:cs="Times New Roman"/>
          <w:sz w:val="24"/>
          <w:szCs w:val="24"/>
          <w:shd w:val="clear" w:color="auto" w:fill="FFFFFF"/>
        </w:rPr>
      </w:pPr>
    </w:p>
    <w:p w14:paraId="5FAF50D6" w14:textId="361ECED4" w:rsidR="009C7C32" w:rsidRPr="007C0F05" w:rsidRDefault="009C7C32" w:rsidP="001578CB">
      <w:pPr>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lastRenderedPageBreak/>
        <w:t>MHZ Studio. (2021) Applying Lean in Software Development</w:t>
      </w:r>
      <w:r w:rsidR="0043765B" w:rsidRPr="007C0F05">
        <w:rPr>
          <w:rFonts w:ascii="Times New Roman" w:hAnsi="Times New Roman" w:cs="Times New Roman"/>
          <w:sz w:val="24"/>
          <w:szCs w:val="24"/>
          <w:shd w:val="clear" w:color="auto" w:fill="FFFFFF"/>
        </w:rPr>
        <w:t xml:space="preserve">. </w:t>
      </w:r>
      <w:r w:rsidR="00384286" w:rsidRPr="007C0F05">
        <w:rPr>
          <w:rFonts w:ascii="Times New Roman" w:hAnsi="Times New Roman" w:cs="Times New Roman"/>
          <w:sz w:val="24"/>
          <w:szCs w:val="24"/>
          <w:shd w:val="clear" w:color="auto" w:fill="FFFFFF"/>
        </w:rPr>
        <w:t xml:space="preserve">Available from: </w:t>
      </w:r>
      <w:hyperlink r:id="rId20" w:history="1">
        <w:r w:rsidR="001E510C" w:rsidRPr="007C0F05">
          <w:rPr>
            <w:rStyle w:val="Hyperlink"/>
            <w:rFonts w:ascii="Times New Roman" w:hAnsi="Times New Roman" w:cs="Times New Roman"/>
            <w:sz w:val="24"/>
            <w:szCs w:val="24"/>
            <w:shd w:val="clear" w:color="auto" w:fill="FFFFFF"/>
          </w:rPr>
          <w:t>https://www.youtube.com/watch?v=uZ_uG28ZQSM</w:t>
        </w:r>
      </w:hyperlink>
      <w:r w:rsidR="001E510C" w:rsidRPr="007C0F05">
        <w:rPr>
          <w:rFonts w:ascii="Times New Roman" w:hAnsi="Times New Roman" w:cs="Times New Roman"/>
          <w:sz w:val="24"/>
          <w:szCs w:val="24"/>
          <w:shd w:val="clear" w:color="auto" w:fill="FFFFFF"/>
        </w:rPr>
        <w:t xml:space="preserve"> [Accessed 25 February 2023].</w:t>
      </w:r>
    </w:p>
    <w:p w14:paraId="4C6279F1" w14:textId="77777777" w:rsidR="00CC3D04" w:rsidRPr="007C0F05" w:rsidRDefault="00CC3D04" w:rsidP="001578CB">
      <w:pPr>
        <w:widowControl w:val="0"/>
        <w:spacing w:line="360" w:lineRule="auto"/>
        <w:contextualSpacing/>
        <w:rPr>
          <w:rFonts w:ascii="Times New Roman" w:hAnsi="Times New Roman" w:cs="Times New Roman"/>
          <w:sz w:val="24"/>
          <w:szCs w:val="24"/>
        </w:rPr>
      </w:pPr>
    </w:p>
    <w:p w14:paraId="03A237D1" w14:textId="7579AC02" w:rsidR="007622FB" w:rsidRPr="007C0F05" w:rsidRDefault="00AD3590" w:rsidP="001578CB">
      <w:pPr>
        <w:spacing w:line="360" w:lineRule="auto"/>
        <w:contextualSpacing/>
        <w:rPr>
          <w:rStyle w:val="SubtleEmphasis"/>
          <w:rFonts w:ascii="Times New Roman" w:hAnsi="Times New Roman" w:cs="Times New Roman"/>
          <w:i w:val="0"/>
          <w:sz w:val="24"/>
          <w:szCs w:val="24"/>
        </w:rPr>
      </w:pPr>
      <w:proofErr w:type="spellStart"/>
      <w:r w:rsidRPr="007C0F05">
        <w:rPr>
          <w:rFonts w:ascii="Times New Roman" w:hAnsi="Times New Roman" w:cs="Times New Roman"/>
          <w:sz w:val="24"/>
          <w:szCs w:val="24"/>
        </w:rPr>
        <w:t>Miessler</w:t>
      </w:r>
      <w:proofErr w:type="spellEnd"/>
      <w:r w:rsidRPr="007C0F05">
        <w:rPr>
          <w:rFonts w:ascii="Times New Roman" w:hAnsi="Times New Roman" w:cs="Times New Roman"/>
          <w:sz w:val="24"/>
          <w:szCs w:val="24"/>
        </w:rPr>
        <w:t xml:space="preserve">, D. (2020) The Difference Between Deductive and Inductive Reasoning. Available from: </w:t>
      </w:r>
      <w:hyperlink r:id="rId21" w:history="1">
        <w:r w:rsidRPr="007C0F05">
          <w:rPr>
            <w:rFonts w:ascii="Times New Roman" w:hAnsi="Times New Roman" w:cs="Times New Roman"/>
            <w:sz w:val="24"/>
            <w:szCs w:val="24"/>
          </w:rPr>
          <w:t>https://danielmiessler.com/blog/the-difference-between-deductive-and-inductive-reasoning</w:t>
        </w:r>
      </w:hyperlink>
      <w:r w:rsidRPr="007C0F05">
        <w:rPr>
          <w:rFonts w:ascii="Times New Roman" w:hAnsi="Times New Roman" w:cs="Times New Roman"/>
          <w:sz w:val="24"/>
          <w:szCs w:val="24"/>
        </w:rPr>
        <w:t xml:space="preserve"> [Accessed 14 February 2023].</w:t>
      </w:r>
    </w:p>
    <w:p w14:paraId="6DB2D701" w14:textId="083C0812" w:rsidR="007873E5" w:rsidRPr="007C0F05" w:rsidRDefault="007873E5" w:rsidP="001578CB">
      <w:pPr>
        <w:spacing w:line="360" w:lineRule="auto"/>
        <w:contextualSpacing/>
        <w:rPr>
          <w:rFonts w:ascii="Times New Roman" w:hAnsi="Times New Roman" w:cs="Times New Roman"/>
          <w:sz w:val="24"/>
          <w:szCs w:val="24"/>
        </w:rPr>
      </w:pPr>
    </w:p>
    <w:p w14:paraId="7BBF4B02" w14:textId="460E0046" w:rsidR="00755A57" w:rsidRDefault="00755A57"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Monday.com. (2022) The </w:t>
      </w:r>
      <w:proofErr w:type="spellStart"/>
      <w:r w:rsidRPr="007C0F05">
        <w:rPr>
          <w:rFonts w:ascii="Times New Roman" w:hAnsi="Times New Roman" w:cs="Times New Roman"/>
          <w:sz w:val="24"/>
          <w:szCs w:val="24"/>
        </w:rPr>
        <w:t>MoSCoW</w:t>
      </w:r>
      <w:proofErr w:type="spellEnd"/>
      <w:r w:rsidRPr="007C0F05">
        <w:rPr>
          <w:rFonts w:ascii="Times New Roman" w:hAnsi="Times New Roman" w:cs="Times New Roman"/>
          <w:sz w:val="24"/>
          <w:szCs w:val="24"/>
        </w:rPr>
        <w:t xml:space="preserve"> prioritization method explained. 22 September 2022.</w:t>
      </w:r>
      <w:r w:rsidRPr="007C0F05">
        <w:rPr>
          <w:rFonts w:ascii="Times New Roman" w:hAnsi="Times New Roman" w:cs="Times New Roman"/>
          <w:i/>
          <w:sz w:val="24"/>
          <w:szCs w:val="24"/>
        </w:rPr>
        <w:t xml:space="preserve"> project-management.</w:t>
      </w:r>
      <w:r w:rsidRPr="007C0F05">
        <w:rPr>
          <w:rFonts w:ascii="Times New Roman" w:hAnsi="Times New Roman" w:cs="Times New Roman"/>
          <w:sz w:val="24"/>
          <w:szCs w:val="24"/>
        </w:rPr>
        <w:t xml:space="preserve"> Available from: https://monday.com/blog/project-management/moscow-prioritization-method/#:~:text=The%20acronym%20MoSCoW%20stands%20for,to%20resolve%20conflicts%20between%20stakeholders. [Accessed 14 February 2023].</w:t>
      </w:r>
    </w:p>
    <w:p w14:paraId="222D5D1E" w14:textId="4159F9A7" w:rsidR="00F2774E" w:rsidRDefault="00F2774E" w:rsidP="001578CB">
      <w:pPr>
        <w:spacing w:line="360" w:lineRule="auto"/>
        <w:contextualSpacing/>
        <w:rPr>
          <w:rFonts w:ascii="Times New Roman" w:hAnsi="Times New Roman" w:cs="Times New Roman"/>
          <w:sz w:val="24"/>
          <w:szCs w:val="24"/>
        </w:rPr>
      </w:pPr>
    </w:p>
    <w:p w14:paraId="33CB4686" w14:textId="44E00663" w:rsidR="00F2774E" w:rsidRPr="007C0F05" w:rsidRDefault="00F2774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NCS4. (N.D.) </w:t>
      </w:r>
      <w:r w:rsidR="005D5DA7">
        <w:rPr>
          <w:rFonts w:ascii="Times New Roman" w:hAnsi="Times New Roman" w:cs="Times New Roman"/>
          <w:sz w:val="24"/>
          <w:szCs w:val="24"/>
        </w:rPr>
        <w:t xml:space="preserve">National </w:t>
      </w:r>
      <w:proofErr w:type="spellStart"/>
      <w:r w:rsidR="005D5DA7">
        <w:rPr>
          <w:rFonts w:ascii="Times New Roman" w:hAnsi="Times New Roman" w:cs="Times New Roman"/>
          <w:sz w:val="24"/>
          <w:szCs w:val="24"/>
        </w:rPr>
        <w:t>Center</w:t>
      </w:r>
      <w:proofErr w:type="spellEnd"/>
      <w:r w:rsidR="005D5DA7">
        <w:rPr>
          <w:rFonts w:ascii="Times New Roman" w:hAnsi="Times New Roman" w:cs="Times New Roman"/>
          <w:sz w:val="24"/>
          <w:szCs w:val="24"/>
        </w:rPr>
        <w:t xml:space="preserve"> for Spectator Sports Safety and Security. </w:t>
      </w:r>
      <w:r w:rsidR="00801792">
        <w:rPr>
          <w:rFonts w:ascii="Times New Roman" w:hAnsi="Times New Roman" w:cs="Times New Roman"/>
          <w:sz w:val="24"/>
          <w:szCs w:val="24"/>
        </w:rPr>
        <w:t xml:space="preserve">Available from: </w:t>
      </w:r>
      <w:hyperlink r:id="rId22" w:history="1">
        <w:r w:rsidR="00584991" w:rsidRPr="001A25A3">
          <w:rPr>
            <w:rStyle w:val="Hyperlink"/>
            <w:rFonts w:ascii="Times New Roman" w:hAnsi="Times New Roman" w:cs="Times New Roman"/>
            <w:sz w:val="24"/>
            <w:szCs w:val="24"/>
          </w:rPr>
          <w:t>https://ncs4.usm.edu</w:t>
        </w:r>
      </w:hyperlink>
      <w:r w:rsidR="00584991">
        <w:rPr>
          <w:rFonts w:ascii="Times New Roman" w:hAnsi="Times New Roman" w:cs="Times New Roman"/>
          <w:sz w:val="24"/>
          <w:szCs w:val="24"/>
        </w:rPr>
        <w:t xml:space="preserve"> [Accessed 06 </w:t>
      </w:r>
      <w:r w:rsidR="00427101">
        <w:rPr>
          <w:rFonts w:ascii="Times New Roman" w:hAnsi="Times New Roman" w:cs="Times New Roman"/>
          <w:sz w:val="24"/>
          <w:szCs w:val="24"/>
        </w:rPr>
        <w:t>March</w:t>
      </w:r>
      <w:r w:rsidR="00584991">
        <w:rPr>
          <w:rFonts w:ascii="Times New Roman" w:hAnsi="Times New Roman" w:cs="Times New Roman"/>
          <w:sz w:val="24"/>
          <w:szCs w:val="24"/>
        </w:rPr>
        <w:t xml:space="preserve"> 2023].</w:t>
      </w:r>
    </w:p>
    <w:p w14:paraId="128ACBC6" w14:textId="77777777" w:rsidR="007B25F9" w:rsidRPr="007C0F05" w:rsidRDefault="007B25F9" w:rsidP="001578CB">
      <w:pPr>
        <w:spacing w:line="360" w:lineRule="auto"/>
        <w:contextualSpacing/>
        <w:rPr>
          <w:rFonts w:ascii="Times New Roman" w:hAnsi="Times New Roman" w:cs="Times New Roman"/>
          <w:sz w:val="24"/>
          <w:szCs w:val="24"/>
        </w:rPr>
      </w:pPr>
    </w:p>
    <w:p w14:paraId="3D9F1912" w14:textId="05CF0751" w:rsidR="007B25F9" w:rsidRDefault="007B25F9"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NCSC. (2019) </w:t>
      </w:r>
      <w:proofErr w:type="spellStart"/>
      <w:r w:rsidRPr="007C0F05">
        <w:rPr>
          <w:rFonts w:ascii="Times New Roman" w:hAnsi="Times New Roman" w:cs="Times New Roman"/>
          <w:sz w:val="24"/>
          <w:szCs w:val="24"/>
        </w:rPr>
        <w:t>CyBOK</w:t>
      </w:r>
      <w:proofErr w:type="spellEnd"/>
      <w:r w:rsidRPr="007C0F05">
        <w:rPr>
          <w:rFonts w:ascii="Times New Roman" w:hAnsi="Times New Roman" w:cs="Times New Roman"/>
          <w:sz w:val="24"/>
          <w:szCs w:val="24"/>
        </w:rPr>
        <w:t xml:space="preserve"> The Cyber Security Body of Knowledge.  </w:t>
      </w:r>
      <w:hyperlink r:id="rId23" w:history="1">
        <w:r w:rsidRPr="007C0F05">
          <w:rPr>
            <w:rFonts w:ascii="Times New Roman" w:hAnsi="Times New Roman" w:cs="Times New Roman"/>
            <w:sz w:val="24"/>
            <w:szCs w:val="24"/>
          </w:rPr>
          <w:t>https://www.cybok.org/media/downloads/CyBOK-version-1.0.pdf</w:t>
        </w:r>
      </w:hyperlink>
      <w:r w:rsidRPr="007C0F05">
        <w:rPr>
          <w:rFonts w:ascii="Times New Roman" w:hAnsi="Times New Roman" w:cs="Times New Roman"/>
          <w:sz w:val="24"/>
          <w:szCs w:val="24"/>
        </w:rPr>
        <w:t xml:space="preserve"> [Accessed 14 February 2023].</w:t>
      </w:r>
    </w:p>
    <w:p w14:paraId="72585DB4" w14:textId="430FB3D5" w:rsidR="0022471E" w:rsidRDefault="0022471E" w:rsidP="001578CB">
      <w:pPr>
        <w:spacing w:line="360" w:lineRule="auto"/>
        <w:contextualSpacing/>
        <w:rPr>
          <w:rFonts w:ascii="Times New Roman" w:hAnsi="Times New Roman" w:cs="Times New Roman"/>
          <w:sz w:val="24"/>
          <w:szCs w:val="24"/>
        </w:rPr>
      </w:pPr>
    </w:p>
    <w:p w14:paraId="4C72CC84" w14:textId="42594AC3" w:rsidR="0022471E" w:rsidRPr="007C0F05" w:rsidRDefault="0022471E" w:rsidP="001578CB">
      <w:pPr>
        <w:spacing w:line="360" w:lineRule="auto"/>
        <w:contextualSpacing/>
        <w:rPr>
          <w:rFonts w:ascii="Times New Roman" w:hAnsi="Times New Roman" w:cs="Times New Roman"/>
          <w:sz w:val="24"/>
          <w:szCs w:val="24"/>
        </w:rPr>
      </w:pPr>
      <w:r>
        <w:rPr>
          <w:rFonts w:ascii="Times New Roman" w:hAnsi="Times New Roman" w:cs="Times New Roman"/>
          <w:sz w:val="24"/>
          <w:szCs w:val="24"/>
        </w:rPr>
        <w:t>NCSC. (</w:t>
      </w:r>
      <w:r w:rsidR="001F6A47">
        <w:rPr>
          <w:rFonts w:ascii="Times New Roman" w:hAnsi="Times New Roman" w:cs="Times New Roman"/>
          <w:sz w:val="24"/>
          <w:szCs w:val="24"/>
        </w:rPr>
        <w:t>202</w:t>
      </w:r>
      <w:r w:rsidR="006B7B0F">
        <w:rPr>
          <w:rFonts w:ascii="Times New Roman" w:hAnsi="Times New Roman" w:cs="Times New Roman"/>
          <w:sz w:val="24"/>
          <w:szCs w:val="24"/>
        </w:rPr>
        <w:t>0</w:t>
      </w:r>
      <w:r w:rsidR="001F6A47">
        <w:rPr>
          <w:rFonts w:ascii="Times New Roman" w:hAnsi="Times New Roman" w:cs="Times New Roman"/>
          <w:sz w:val="24"/>
          <w:szCs w:val="24"/>
        </w:rPr>
        <w:t>)</w:t>
      </w:r>
      <w:r w:rsidR="005A14B4">
        <w:rPr>
          <w:rFonts w:ascii="Times New Roman" w:hAnsi="Times New Roman" w:cs="Times New Roman"/>
          <w:sz w:val="24"/>
          <w:szCs w:val="24"/>
        </w:rPr>
        <w:t xml:space="preserve"> </w:t>
      </w:r>
      <w:r w:rsidR="002D1ECC">
        <w:rPr>
          <w:rFonts w:ascii="Times New Roman" w:hAnsi="Times New Roman" w:cs="Times New Roman"/>
          <w:sz w:val="24"/>
          <w:szCs w:val="24"/>
        </w:rPr>
        <w:t>The Cyber Threat to</w:t>
      </w:r>
      <w:r w:rsidR="006B7B0F" w:rsidRPr="006B7B0F">
        <w:rPr>
          <w:rFonts w:ascii="Times New Roman" w:hAnsi="Times New Roman" w:cs="Times New Roman"/>
          <w:sz w:val="24"/>
          <w:szCs w:val="24"/>
        </w:rPr>
        <w:t xml:space="preserve"> Sports Organisations</w:t>
      </w:r>
      <w:r w:rsidR="002D1ECC">
        <w:rPr>
          <w:rFonts w:ascii="Times New Roman" w:hAnsi="Times New Roman" w:cs="Times New Roman"/>
          <w:sz w:val="24"/>
          <w:szCs w:val="24"/>
        </w:rPr>
        <w:t>.</w:t>
      </w:r>
      <w:r w:rsidR="00BF2B5E">
        <w:rPr>
          <w:rFonts w:ascii="Times New Roman" w:hAnsi="Times New Roman" w:cs="Times New Roman"/>
          <w:sz w:val="24"/>
          <w:szCs w:val="24"/>
        </w:rPr>
        <w:t xml:space="preserve"> </w:t>
      </w:r>
      <w:r w:rsidR="00C92D27">
        <w:rPr>
          <w:rFonts w:ascii="Times New Roman" w:hAnsi="Times New Roman" w:cs="Times New Roman"/>
          <w:sz w:val="24"/>
          <w:szCs w:val="24"/>
        </w:rPr>
        <w:t xml:space="preserve">Available from: </w:t>
      </w:r>
      <w:r w:rsidR="00EE2E9B" w:rsidRPr="00EE2E9B">
        <w:rPr>
          <w:rFonts w:ascii="Times New Roman" w:hAnsi="Times New Roman" w:cs="Times New Roman"/>
          <w:sz w:val="24"/>
          <w:szCs w:val="24"/>
        </w:rPr>
        <w:t>https://www.ncsc.gov.uk/files/Cyber-threat-to-sports-organisations.pdf</w:t>
      </w:r>
      <w:r w:rsidR="00EE2E9B">
        <w:rPr>
          <w:rFonts w:ascii="Times New Roman" w:hAnsi="Times New Roman" w:cs="Times New Roman"/>
          <w:sz w:val="24"/>
          <w:szCs w:val="24"/>
        </w:rPr>
        <w:t xml:space="preserve"> </w:t>
      </w:r>
      <w:r w:rsidR="00743016">
        <w:rPr>
          <w:rFonts w:ascii="Times New Roman" w:hAnsi="Times New Roman" w:cs="Times New Roman"/>
          <w:sz w:val="24"/>
          <w:szCs w:val="24"/>
        </w:rPr>
        <w:t>[</w:t>
      </w:r>
      <w:r w:rsidR="00BF2B5E">
        <w:rPr>
          <w:rFonts w:ascii="Times New Roman" w:hAnsi="Times New Roman" w:cs="Times New Roman"/>
          <w:sz w:val="24"/>
          <w:szCs w:val="24"/>
        </w:rPr>
        <w:t>Accessed</w:t>
      </w:r>
      <w:r w:rsidR="00743016">
        <w:rPr>
          <w:rFonts w:ascii="Times New Roman" w:hAnsi="Times New Roman" w:cs="Times New Roman"/>
          <w:sz w:val="24"/>
          <w:szCs w:val="24"/>
        </w:rPr>
        <w:t xml:space="preserve"> 06 March 2023].</w:t>
      </w:r>
      <w:r w:rsidR="00BF2B5E">
        <w:rPr>
          <w:rFonts w:ascii="Times New Roman" w:hAnsi="Times New Roman" w:cs="Times New Roman"/>
          <w:sz w:val="24"/>
          <w:szCs w:val="24"/>
        </w:rPr>
        <w:t xml:space="preserve"> </w:t>
      </w:r>
    </w:p>
    <w:p w14:paraId="00BB7619" w14:textId="32AE4E50" w:rsidR="00D55804" w:rsidRPr="007C0F05" w:rsidRDefault="00D55804" w:rsidP="001578CB">
      <w:pPr>
        <w:spacing w:line="360" w:lineRule="auto"/>
        <w:contextualSpacing/>
        <w:rPr>
          <w:rFonts w:ascii="Times New Roman" w:hAnsi="Times New Roman" w:cs="Times New Roman"/>
          <w:sz w:val="24"/>
          <w:szCs w:val="24"/>
        </w:rPr>
      </w:pPr>
    </w:p>
    <w:p w14:paraId="63FF1380" w14:textId="0FB98ABF" w:rsidR="00D55804" w:rsidRPr="007C0F05" w:rsidRDefault="00220F06"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shd w:val="clear" w:color="auto" w:fill="FFFFFF"/>
        </w:rPr>
        <w:t xml:space="preserve">Roberts, F. S. (2019) From Football to Oil Rigs: Risk Assessment for Combined Cyber and Physical Attacks. </w:t>
      </w:r>
      <w:r w:rsidRPr="007C0F05">
        <w:rPr>
          <w:rFonts w:ascii="Times New Roman" w:hAnsi="Times New Roman" w:cs="Times New Roman"/>
          <w:i/>
          <w:sz w:val="24"/>
          <w:szCs w:val="24"/>
          <w:shd w:val="clear" w:color="auto" w:fill="FFFFFF"/>
        </w:rPr>
        <w:t>Journal of Benefit-Cost Analysis.</w:t>
      </w:r>
      <w:r w:rsidRPr="007C0F05">
        <w:rPr>
          <w:rFonts w:ascii="Times New Roman" w:hAnsi="Times New Roman" w:cs="Times New Roman"/>
          <w:sz w:val="24"/>
          <w:szCs w:val="24"/>
          <w:shd w:val="clear" w:color="auto" w:fill="FFFFFF"/>
        </w:rPr>
        <w:t xml:space="preserve"> 10(2): 251 - 273. DOI: https://doi.org/10.1017/bca.2019.15</w:t>
      </w:r>
    </w:p>
    <w:p w14:paraId="020E5AD5" w14:textId="77777777" w:rsidR="00755A57" w:rsidRPr="007C0F05" w:rsidRDefault="00755A57" w:rsidP="001578CB">
      <w:pPr>
        <w:spacing w:line="360" w:lineRule="auto"/>
        <w:contextualSpacing/>
        <w:rPr>
          <w:rFonts w:ascii="Times New Roman" w:hAnsi="Times New Roman" w:cs="Times New Roman"/>
          <w:sz w:val="24"/>
          <w:szCs w:val="24"/>
        </w:rPr>
      </w:pPr>
    </w:p>
    <w:p w14:paraId="68429560" w14:textId="36F80095" w:rsidR="007873E5" w:rsidRDefault="007873E5"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Sciencenotes.org. (2023) Steps of the Scientific Method. Available from: </w:t>
      </w:r>
      <w:hyperlink r:id="rId24" w:history="1">
        <w:r w:rsidRPr="007C0F05">
          <w:rPr>
            <w:rStyle w:val="Hyperlink"/>
            <w:rFonts w:ascii="Times New Roman" w:hAnsi="Times New Roman" w:cs="Times New Roman"/>
            <w:sz w:val="24"/>
            <w:szCs w:val="24"/>
          </w:rPr>
          <w:t>https://sciencenotes.org/steps-scientific-method</w:t>
        </w:r>
      </w:hyperlink>
      <w:r w:rsidRPr="007C0F05">
        <w:rPr>
          <w:rFonts w:ascii="Times New Roman" w:hAnsi="Times New Roman" w:cs="Times New Roman"/>
          <w:sz w:val="24"/>
          <w:szCs w:val="24"/>
        </w:rPr>
        <w:t xml:space="preserve"> [Accessed 14 February 2023].</w:t>
      </w:r>
    </w:p>
    <w:p w14:paraId="633B2859" w14:textId="6F87BE76" w:rsidR="00EA0B0E" w:rsidRDefault="00EA0B0E" w:rsidP="001578CB">
      <w:pPr>
        <w:spacing w:line="360" w:lineRule="auto"/>
        <w:contextualSpacing/>
        <w:rPr>
          <w:rFonts w:ascii="Times New Roman" w:hAnsi="Times New Roman" w:cs="Times New Roman"/>
          <w:sz w:val="24"/>
          <w:szCs w:val="24"/>
        </w:rPr>
      </w:pPr>
    </w:p>
    <w:p w14:paraId="45A2B6CB" w14:textId="780DC0BE" w:rsidR="00EA0B0E" w:rsidRPr="007C0F05" w:rsidRDefault="00EA0B0E" w:rsidP="001578CB">
      <w:pPr>
        <w:spacing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Solovev</w:t>
      </w:r>
      <w:proofErr w:type="spellEnd"/>
      <w:r>
        <w:rPr>
          <w:rFonts w:ascii="Times New Roman" w:hAnsi="Times New Roman" w:cs="Times New Roman"/>
          <w:sz w:val="24"/>
          <w:szCs w:val="24"/>
        </w:rPr>
        <w:t xml:space="preserve">, A. &amp; </w:t>
      </w:r>
      <w:proofErr w:type="spellStart"/>
      <w:r>
        <w:rPr>
          <w:rFonts w:ascii="Times New Roman" w:hAnsi="Times New Roman" w:cs="Times New Roman"/>
          <w:sz w:val="24"/>
          <w:szCs w:val="24"/>
        </w:rPr>
        <w:t>Petrova</w:t>
      </w:r>
      <w:proofErr w:type="spellEnd"/>
      <w:r>
        <w:rPr>
          <w:rFonts w:ascii="Times New Roman" w:hAnsi="Times New Roman" w:cs="Times New Roman"/>
          <w:sz w:val="24"/>
          <w:szCs w:val="24"/>
        </w:rPr>
        <w:t xml:space="preserve">, A. </w:t>
      </w:r>
      <w:r w:rsidR="0048793D">
        <w:rPr>
          <w:rFonts w:ascii="Times New Roman" w:hAnsi="Times New Roman" w:cs="Times New Roman"/>
          <w:sz w:val="24"/>
          <w:szCs w:val="24"/>
        </w:rPr>
        <w:t>(</w:t>
      </w:r>
      <w:r w:rsidR="00802D8B">
        <w:rPr>
          <w:rFonts w:ascii="Times New Roman" w:hAnsi="Times New Roman" w:cs="Times New Roman"/>
          <w:sz w:val="24"/>
          <w:szCs w:val="24"/>
        </w:rPr>
        <w:t>2020)</w:t>
      </w:r>
      <w:r w:rsidR="00552860">
        <w:rPr>
          <w:rFonts w:ascii="Times New Roman" w:hAnsi="Times New Roman" w:cs="Times New Roman"/>
          <w:sz w:val="24"/>
          <w:szCs w:val="24"/>
        </w:rPr>
        <w:t xml:space="preserve"> </w:t>
      </w:r>
      <w:r w:rsidR="00552860" w:rsidRPr="00552860">
        <w:rPr>
          <w:rFonts w:ascii="Times New Roman" w:hAnsi="Times New Roman" w:cs="Times New Roman"/>
          <w:sz w:val="24"/>
          <w:szCs w:val="24"/>
        </w:rPr>
        <w:t>Reasons and Peculiarities of Choosing MQTT Protocol for Your IoT Devices</w:t>
      </w:r>
      <w:r w:rsidR="00552860">
        <w:rPr>
          <w:rFonts w:ascii="Times New Roman" w:hAnsi="Times New Roman" w:cs="Times New Roman"/>
          <w:sz w:val="24"/>
          <w:szCs w:val="24"/>
        </w:rPr>
        <w:t xml:space="preserve">. </w:t>
      </w:r>
      <w:r w:rsidR="00E4271B" w:rsidRPr="00E4271B">
        <w:rPr>
          <w:rFonts w:ascii="Times New Roman" w:hAnsi="Times New Roman" w:cs="Times New Roman"/>
          <w:sz w:val="24"/>
          <w:szCs w:val="24"/>
        </w:rPr>
        <w:t>September 10, 2020</w:t>
      </w:r>
      <w:r w:rsidR="00163947">
        <w:rPr>
          <w:rFonts w:ascii="Times New Roman" w:hAnsi="Times New Roman" w:cs="Times New Roman"/>
          <w:sz w:val="24"/>
          <w:szCs w:val="24"/>
        </w:rPr>
        <w:t>.</w:t>
      </w:r>
      <w:r w:rsidR="006D26B9">
        <w:rPr>
          <w:rFonts w:ascii="Times New Roman" w:hAnsi="Times New Roman" w:cs="Times New Roman"/>
          <w:sz w:val="24"/>
          <w:szCs w:val="24"/>
        </w:rPr>
        <w:t xml:space="preserve"> </w:t>
      </w:r>
      <w:bookmarkStart w:id="23" w:name="_GoBack"/>
      <w:bookmarkEnd w:id="23"/>
      <w:r w:rsidR="00707545" w:rsidRPr="00707545">
        <w:rPr>
          <w:rFonts w:ascii="Times New Roman" w:hAnsi="Times New Roman" w:cs="Times New Roman"/>
          <w:i/>
          <w:sz w:val="24"/>
          <w:szCs w:val="24"/>
        </w:rPr>
        <w:t>Integra Sources Blog</w:t>
      </w:r>
      <w:r w:rsidR="005E5FB6">
        <w:rPr>
          <w:rFonts w:ascii="Times New Roman" w:hAnsi="Times New Roman" w:cs="Times New Roman"/>
          <w:i/>
          <w:sz w:val="24"/>
          <w:szCs w:val="24"/>
        </w:rPr>
        <w:t>.</w:t>
      </w:r>
      <w:r w:rsidR="00707545">
        <w:rPr>
          <w:rFonts w:ascii="Times New Roman" w:hAnsi="Times New Roman" w:cs="Times New Roman"/>
          <w:sz w:val="24"/>
          <w:szCs w:val="24"/>
        </w:rPr>
        <w:t xml:space="preserve"> </w:t>
      </w:r>
      <w:r w:rsidR="009D6818">
        <w:rPr>
          <w:rFonts w:ascii="Times New Roman" w:hAnsi="Times New Roman" w:cs="Times New Roman"/>
          <w:sz w:val="24"/>
          <w:szCs w:val="24"/>
        </w:rPr>
        <w:t xml:space="preserve">Available from: </w:t>
      </w:r>
      <w:hyperlink r:id="rId25" w:history="1">
        <w:r w:rsidR="009D6818" w:rsidRPr="00034C34">
          <w:rPr>
            <w:rStyle w:val="Hyperlink"/>
            <w:rFonts w:ascii="Times New Roman" w:hAnsi="Times New Roman" w:cs="Times New Roman"/>
            <w:sz w:val="24"/>
            <w:szCs w:val="24"/>
          </w:rPr>
          <w:t>https://www.integrasources.com/blog/mqtt-protocol-iot-devices</w:t>
        </w:r>
      </w:hyperlink>
      <w:r w:rsidR="009D6818">
        <w:rPr>
          <w:rFonts w:ascii="Times New Roman" w:hAnsi="Times New Roman" w:cs="Times New Roman"/>
          <w:sz w:val="24"/>
          <w:szCs w:val="24"/>
        </w:rPr>
        <w:t xml:space="preserve"> </w:t>
      </w:r>
      <w:r w:rsidR="001F7A96">
        <w:rPr>
          <w:rFonts w:ascii="Times New Roman" w:hAnsi="Times New Roman" w:cs="Times New Roman"/>
          <w:sz w:val="24"/>
          <w:szCs w:val="24"/>
        </w:rPr>
        <w:t>[Accessed 06 March 2023].</w:t>
      </w:r>
    </w:p>
    <w:p w14:paraId="558B9E3E" w14:textId="4ADC9EAD" w:rsidR="007873E5" w:rsidRPr="007C0F05" w:rsidRDefault="007873E5"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4564F7C1" w14:textId="77777777" w:rsidR="00E07951" w:rsidRPr="007C0F05" w:rsidRDefault="00E0795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Software Development. Available from: </w:t>
      </w:r>
      <w:hyperlink r:id="rId26" w:anchor="/lessons/b-geZlb5JM4I0hp9xRVXjcGltldoYPCD" w:history="1">
        <w:r w:rsidRPr="007C0F05">
          <w:rPr>
            <w:rStyle w:val="Hyperlink"/>
            <w:rFonts w:ascii="Times New Roman" w:hAnsi="Times New Roman" w:cs="Times New Roman"/>
            <w:sz w:val="24"/>
            <w:szCs w:val="24"/>
          </w:rPr>
          <w:t>https://www.my-course.co.uk/Computing/Cyber%20Security/CYSPROJ/CYSPROJ%20Lecturecast%204/content/index.html#/lessons/b-geZlb5JM4I0hp9xRVXjcGltldoYPCD</w:t>
        </w:r>
      </w:hyperlink>
      <w:r w:rsidRPr="007C0F05">
        <w:rPr>
          <w:rFonts w:ascii="Times New Roman" w:hAnsi="Times New Roman" w:cs="Times New Roman"/>
          <w:sz w:val="24"/>
          <w:szCs w:val="24"/>
        </w:rPr>
        <w:t xml:space="preserve"> [Accessed 14 February 2023].</w:t>
      </w:r>
    </w:p>
    <w:p w14:paraId="0CC0395A" w14:textId="77777777" w:rsidR="00E07951" w:rsidRPr="007C0F05" w:rsidRDefault="00E07951" w:rsidP="001578CB">
      <w:pPr>
        <w:spacing w:line="360" w:lineRule="auto"/>
        <w:contextualSpacing/>
        <w:rPr>
          <w:rStyle w:val="SubtleEmphasis"/>
          <w:rFonts w:ascii="Times New Roman" w:hAnsi="Times New Roman" w:cs="Times New Roman"/>
          <w:i w:val="0"/>
          <w:iCs w:val="0"/>
          <w:color w:val="auto"/>
          <w:sz w:val="24"/>
          <w:szCs w:val="24"/>
          <w:bdr w:val="none" w:sz="0" w:space="0" w:color="auto"/>
          <w:shd w:val="clear" w:color="auto" w:fill="auto"/>
        </w:rPr>
      </w:pPr>
    </w:p>
    <w:p w14:paraId="59C2A1E4" w14:textId="211E24CF" w:rsidR="002F5231" w:rsidRPr="007C0F05" w:rsidRDefault="002F5231" w:rsidP="001578CB">
      <w:pPr>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 xml:space="preserve">University of Essex Online. (UOEO) (N.D.) Work Packages. Available from: </w:t>
      </w:r>
      <w:hyperlink r:id="rId27" w:anchor="/lessons/lnP5c3GVPaYQjzvjuFbnhrI_P5BpWCKZ" w:history="1">
        <w:r w:rsidRPr="007C0F05">
          <w:rPr>
            <w:rStyle w:val="Hyperlink"/>
            <w:rFonts w:ascii="Times New Roman" w:hAnsi="Times New Roman" w:cs="Times New Roman"/>
            <w:sz w:val="24"/>
            <w:szCs w:val="24"/>
          </w:rPr>
          <w:t>https://www.my-course.co.uk/Computing/Cyber%20Security/CYSPROJ/CYSPROJ%20Lecturecast%203/content/index.html#/lessons/lnP5c3GVPaYQjzvjuFbnhrI_P5BpWCKZ</w:t>
        </w:r>
      </w:hyperlink>
      <w:r w:rsidRPr="007C0F05">
        <w:rPr>
          <w:rFonts w:ascii="Times New Roman" w:hAnsi="Times New Roman" w:cs="Times New Roman"/>
          <w:sz w:val="24"/>
          <w:szCs w:val="24"/>
        </w:rPr>
        <w:t xml:space="preserve"> [Accessed 14 February 2023].</w:t>
      </w:r>
    </w:p>
    <w:p w14:paraId="1C76E328" w14:textId="17F533B9" w:rsidR="00356319" w:rsidRPr="007C0F05" w:rsidRDefault="00356319" w:rsidP="001578CB">
      <w:pPr>
        <w:spacing w:line="360" w:lineRule="auto"/>
        <w:contextualSpacing/>
        <w:rPr>
          <w:rFonts w:ascii="Times New Roman" w:hAnsi="Times New Roman" w:cs="Times New Roman"/>
          <w:sz w:val="24"/>
          <w:szCs w:val="24"/>
        </w:rPr>
      </w:pPr>
    </w:p>
    <w:p w14:paraId="127664F3" w14:textId="5A26FB0A" w:rsidR="00F06E04" w:rsidRPr="007C0F05" w:rsidRDefault="007F2539" w:rsidP="001578CB">
      <w:pPr>
        <w:spacing w:line="360" w:lineRule="auto"/>
        <w:contextualSpacing/>
        <w:rPr>
          <w:rStyle w:val="Hyperlink"/>
          <w:rFonts w:ascii="Times New Roman" w:hAnsi="Times New Roman" w:cs="Times New Roman"/>
          <w:sz w:val="24"/>
          <w:szCs w:val="24"/>
          <w:shd w:val="clear" w:color="auto" w:fill="FFFFFF"/>
        </w:rPr>
      </w:pPr>
      <w:r w:rsidRPr="007C0F05">
        <w:rPr>
          <w:rFonts w:ascii="Times New Roman" w:hAnsi="Times New Roman" w:cs="Times New Roman"/>
          <w:sz w:val="24"/>
          <w:szCs w:val="24"/>
          <w:shd w:val="clear" w:color="auto" w:fill="FFFFFF"/>
        </w:rPr>
        <w:t xml:space="preserve">Wan, B., Xu, C., Prasad Mahapatra, R. &amp; Selvaraj, P. (2021) Understanding the Cyber‑Physical System in International Stadiums for Security in the Network from Cyber‑Attacks and Adversaries using AI. </w:t>
      </w:r>
      <w:r w:rsidRPr="007C0F05">
        <w:rPr>
          <w:rFonts w:ascii="Times New Roman" w:hAnsi="Times New Roman" w:cs="Times New Roman"/>
          <w:i/>
          <w:sz w:val="24"/>
          <w:szCs w:val="24"/>
          <w:shd w:val="clear" w:color="auto" w:fill="FFFFFF"/>
        </w:rPr>
        <w:t>Wireless Personal Communications</w:t>
      </w:r>
      <w:r w:rsidRPr="007C0F05">
        <w:rPr>
          <w:rFonts w:ascii="Times New Roman" w:hAnsi="Times New Roman" w:cs="Times New Roman"/>
          <w:sz w:val="24"/>
          <w:szCs w:val="24"/>
          <w:shd w:val="clear" w:color="auto" w:fill="FFFFFF"/>
        </w:rPr>
        <w:t xml:space="preserve">. 127: 1207-1224.  DOI: </w:t>
      </w:r>
      <w:hyperlink r:id="rId28" w:history="1">
        <w:r w:rsidRPr="007C0F05">
          <w:rPr>
            <w:rStyle w:val="Hyperlink"/>
            <w:rFonts w:ascii="Times New Roman" w:hAnsi="Times New Roman" w:cs="Times New Roman"/>
            <w:sz w:val="24"/>
            <w:szCs w:val="24"/>
            <w:shd w:val="clear" w:color="auto" w:fill="FFFFFF"/>
          </w:rPr>
          <w:t>https://doi.org/10.1007/s11277-021-08573-2</w:t>
        </w:r>
      </w:hyperlink>
    </w:p>
    <w:p w14:paraId="2B58A4EE" w14:textId="77777777" w:rsidR="00EA25B9" w:rsidRPr="007C0F05" w:rsidRDefault="00F06E04" w:rsidP="001578CB">
      <w:pPr>
        <w:spacing w:line="360" w:lineRule="auto"/>
        <w:contextualSpacing/>
        <w:rPr>
          <w:rStyle w:val="Hyperlink"/>
          <w:rFonts w:ascii="Times New Roman" w:hAnsi="Times New Roman" w:cs="Times New Roman"/>
          <w:sz w:val="24"/>
          <w:szCs w:val="24"/>
          <w:shd w:val="clear" w:color="auto" w:fill="FFFFFF"/>
        </w:rPr>
        <w:sectPr w:rsidR="00EA25B9" w:rsidRPr="007C0F05">
          <w:footerReference w:type="default" r:id="rId29"/>
          <w:pgSz w:w="11906" w:h="16838"/>
          <w:pgMar w:top="1440" w:right="1440" w:bottom="1440" w:left="1440" w:header="708" w:footer="708" w:gutter="0"/>
          <w:cols w:space="708"/>
          <w:docGrid w:linePitch="360"/>
        </w:sectPr>
      </w:pPr>
      <w:r w:rsidRPr="007C0F05">
        <w:rPr>
          <w:rStyle w:val="Hyperlink"/>
          <w:rFonts w:ascii="Times New Roman" w:hAnsi="Times New Roman" w:cs="Times New Roman"/>
          <w:sz w:val="24"/>
          <w:szCs w:val="24"/>
          <w:shd w:val="clear" w:color="auto" w:fill="FFFFFF"/>
        </w:rPr>
        <w:br w:type="page"/>
      </w:r>
    </w:p>
    <w:p w14:paraId="2FADF1A4" w14:textId="2D34165B" w:rsidR="006D6562" w:rsidRPr="007C0F05" w:rsidRDefault="006D6562"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Appendices</w:t>
      </w:r>
    </w:p>
    <w:p w14:paraId="41352645" w14:textId="3E8BAFA3" w:rsidR="00B76859" w:rsidRPr="007C0F05" w:rsidRDefault="00F06E04"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t>Appendix</w:t>
      </w:r>
      <w:r w:rsidR="00477E6B" w:rsidRPr="007C0F05">
        <w:rPr>
          <w:rFonts w:ascii="Times New Roman" w:hAnsi="Times New Roman" w:cs="Times New Roman"/>
          <w:sz w:val="24"/>
          <w:szCs w:val="24"/>
        </w:rPr>
        <w:t xml:space="preserve"> A</w:t>
      </w:r>
      <w:del w:id="24" w:author="Richard" w:date="2023-03-05T19:18:00Z">
        <w:r w:rsidR="00D8547F" w:rsidDel="00E75638">
          <w:rPr>
            <w:rFonts w:ascii="Times New Roman" w:hAnsi="Times New Roman" w:cs="Times New Roman"/>
            <w:sz w:val="24"/>
            <w:szCs w:val="24"/>
          </w:rPr>
          <w:delText>provide a label for each Appendi</w:delText>
        </w:r>
      </w:del>
      <w:r w:rsidR="00DE0C67">
        <w:rPr>
          <w:rFonts w:ascii="Times New Roman" w:hAnsi="Times New Roman" w:cs="Times New Roman"/>
          <w:sz w:val="24"/>
          <w:szCs w:val="24"/>
        </w:rPr>
        <w:t xml:space="preserve">: </w:t>
      </w:r>
      <w:ins w:id="25" w:author="Richard" w:date="2023-03-05T19:18:00Z">
        <w:r w:rsidR="00E75638">
          <w:rPr>
            <w:rFonts w:ascii="Times New Roman" w:hAnsi="Times New Roman" w:cs="Times New Roman"/>
            <w:sz w:val="24"/>
            <w:szCs w:val="24"/>
          </w:rPr>
          <w:t xml:space="preserve"> </w:t>
        </w:r>
        <w:r w:rsidR="002A51F3">
          <w:rPr>
            <w:rFonts w:ascii="Times New Roman" w:hAnsi="Times New Roman" w:cs="Times New Roman"/>
            <w:sz w:val="24"/>
            <w:szCs w:val="24"/>
          </w:rPr>
          <w:t xml:space="preserve">Vulnerability </w:t>
        </w:r>
        <w:r w:rsidR="00CE5A84">
          <w:rPr>
            <w:rFonts w:ascii="Times New Roman" w:hAnsi="Times New Roman" w:cs="Times New Roman"/>
            <w:sz w:val="24"/>
            <w:szCs w:val="24"/>
          </w:rPr>
          <w:t>L</w:t>
        </w:r>
        <w:r w:rsidR="002A51F3">
          <w:rPr>
            <w:rFonts w:ascii="Times New Roman" w:hAnsi="Times New Roman" w:cs="Times New Roman"/>
            <w:sz w:val="24"/>
            <w:szCs w:val="24"/>
          </w:rPr>
          <w:t>ist</w:t>
        </w:r>
      </w:ins>
    </w:p>
    <w:tbl>
      <w:tblPr>
        <w:tblStyle w:val="PlainTable1"/>
        <w:tblW w:w="14066" w:type="dxa"/>
        <w:tblLayout w:type="fixed"/>
        <w:tblLook w:val="04A0" w:firstRow="1" w:lastRow="0" w:firstColumn="1" w:lastColumn="0" w:noHBand="0" w:noVBand="1"/>
      </w:tblPr>
      <w:tblGrid>
        <w:gridCol w:w="534"/>
        <w:gridCol w:w="1984"/>
        <w:gridCol w:w="1559"/>
        <w:gridCol w:w="1701"/>
        <w:gridCol w:w="2694"/>
        <w:gridCol w:w="2409"/>
        <w:gridCol w:w="1276"/>
        <w:gridCol w:w="1909"/>
      </w:tblGrid>
      <w:tr w:rsidR="00DF1FFA" w:rsidRPr="007C0F05" w14:paraId="596F9078" w14:textId="77777777" w:rsidTr="000F62C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53A1211" w14:textId="77777777" w:rsidR="00F06E04" w:rsidRPr="007C0F05" w:rsidRDefault="00F06E04" w:rsidP="001578CB">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w:t>
            </w:r>
          </w:p>
        </w:tc>
        <w:tc>
          <w:tcPr>
            <w:tcW w:w="1984" w:type="dxa"/>
            <w:noWrap/>
            <w:hideMark/>
          </w:tcPr>
          <w:p w14:paraId="7FD40AB0"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Name</w:t>
            </w:r>
          </w:p>
        </w:tc>
        <w:tc>
          <w:tcPr>
            <w:tcW w:w="1559" w:type="dxa"/>
            <w:noWrap/>
            <w:hideMark/>
          </w:tcPr>
          <w:p w14:paraId="04AAED17"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IoT Device</w:t>
            </w:r>
          </w:p>
        </w:tc>
        <w:tc>
          <w:tcPr>
            <w:tcW w:w="1701" w:type="dxa"/>
            <w:noWrap/>
            <w:hideMark/>
          </w:tcPr>
          <w:p w14:paraId="2C56353E"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Vulnerability</w:t>
            </w:r>
          </w:p>
        </w:tc>
        <w:tc>
          <w:tcPr>
            <w:tcW w:w="2694" w:type="dxa"/>
            <w:hideMark/>
          </w:tcPr>
          <w:p w14:paraId="0245539C"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Consequence</w:t>
            </w:r>
          </w:p>
        </w:tc>
        <w:tc>
          <w:tcPr>
            <w:tcW w:w="2409" w:type="dxa"/>
            <w:hideMark/>
          </w:tcPr>
          <w:p w14:paraId="38A5311C"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Mitigation</w:t>
            </w:r>
          </w:p>
        </w:tc>
        <w:tc>
          <w:tcPr>
            <w:tcW w:w="1276" w:type="dxa"/>
            <w:noWrap/>
            <w:hideMark/>
          </w:tcPr>
          <w:p w14:paraId="3459C3CF"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Network</w:t>
            </w:r>
          </w:p>
        </w:tc>
        <w:tc>
          <w:tcPr>
            <w:tcW w:w="1909" w:type="dxa"/>
            <w:noWrap/>
            <w:hideMark/>
          </w:tcPr>
          <w:p w14:paraId="72B9B55C" w14:textId="77777777" w:rsidR="00F06E04" w:rsidRPr="007C0F05" w:rsidRDefault="00F06E04" w:rsidP="001578CB">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Test Success</w:t>
            </w:r>
          </w:p>
        </w:tc>
      </w:tr>
      <w:tr w:rsidR="000F62C2" w:rsidRPr="007C0F05" w14:paraId="36CD5EB7"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80623C9" w14:textId="77777777" w:rsidR="00F06E04" w:rsidRPr="007C0F05" w:rsidRDefault="00F06E04" w:rsidP="001578CB">
            <w:pPr>
              <w:spacing w:line="360" w:lineRule="auto"/>
              <w:contextualSpacing/>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0</w:t>
            </w:r>
          </w:p>
        </w:tc>
        <w:tc>
          <w:tcPr>
            <w:tcW w:w="1984" w:type="dxa"/>
            <w:noWrap/>
            <w:hideMark/>
          </w:tcPr>
          <w:p w14:paraId="0E97A7D8"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w:t>
            </w:r>
          </w:p>
        </w:tc>
        <w:tc>
          <w:tcPr>
            <w:tcW w:w="1559" w:type="dxa"/>
            <w:noWrap/>
            <w:hideMark/>
          </w:tcPr>
          <w:p w14:paraId="6B0ECA6E"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Central Control Monitor</w:t>
            </w:r>
          </w:p>
        </w:tc>
        <w:tc>
          <w:tcPr>
            <w:tcW w:w="1701" w:type="dxa"/>
            <w:noWrap/>
            <w:hideMark/>
          </w:tcPr>
          <w:p w14:paraId="3178CA4F"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way to detect devices, such as online status</w:t>
            </w:r>
          </w:p>
        </w:tc>
        <w:tc>
          <w:tcPr>
            <w:tcW w:w="2694" w:type="dxa"/>
            <w:hideMark/>
          </w:tcPr>
          <w:p w14:paraId="01F6055B"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Availability issues AND delays in detecting an attack</w:t>
            </w:r>
          </w:p>
        </w:tc>
        <w:tc>
          <w:tcPr>
            <w:tcW w:w="2409" w:type="dxa"/>
            <w:hideMark/>
          </w:tcPr>
          <w:p w14:paraId="56382091"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Provide a monitoring screen which displays key events from other critical devices</w:t>
            </w:r>
          </w:p>
        </w:tc>
        <w:tc>
          <w:tcPr>
            <w:tcW w:w="1276" w:type="dxa"/>
            <w:noWrap/>
            <w:hideMark/>
          </w:tcPr>
          <w:p w14:paraId="42463079"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19BE5B9D"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Display any alerts (such as up / down / distress) from other nodes</w:t>
            </w:r>
          </w:p>
        </w:tc>
      </w:tr>
      <w:tr w:rsidR="00DF1FFA" w:rsidRPr="007C0F05" w14:paraId="6DDFEC0D"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FB773A9"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w:t>
            </w:r>
          </w:p>
        </w:tc>
        <w:tc>
          <w:tcPr>
            <w:tcW w:w="1984" w:type="dxa"/>
            <w:noWrap/>
            <w:hideMark/>
          </w:tcPr>
          <w:p w14:paraId="3BDD0ACA"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pos</w:t>
            </w:r>
            <w:proofErr w:type="spellEnd"/>
          </w:p>
        </w:tc>
        <w:tc>
          <w:tcPr>
            <w:tcW w:w="1559" w:type="dxa"/>
            <w:noWrap/>
            <w:hideMark/>
          </w:tcPr>
          <w:p w14:paraId="29F3AC8B"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Point of Sale (POS)</w:t>
            </w:r>
          </w:p>
        </w:tc>
        <w:tc>
          <w:tcPr>
            <w:tcW w:w="1701" w:type="dxa"/>
            <w:noWrap/>
            <w:hideMark/>
          </w:tcPr>
          <w:p w14:paraId="042F1D14"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Outdated and unpatched firmware / software</w:t>
            </w:r>
          </w:p>
        </w:tc>
        <w:tc>
          <w:tcPr>
            <w:tcW w:w="2694" w:type="dxa"/>
            <w:hideMark/>
          </w:tcPr>
          <w:p w14:paraId="1E7B2DCF" w14:textId="491359D6"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disables POS systems, resulting in loss of revenue and dissatisfaction among patrons</w:t>
            </w:r>
          </w:p>
        </w:tc>
        <w:tc>
          <w:tcPr>
            <w:tcW w:w="2409" w:type="dxa"/>
            <w:hideMark/>
          </w:tcPr>
          <w:p w14:paraId="769911BF"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Mechanism to update firmware, simulated by updating text files locally in container</w:t>
            </w:r>
          </w:p>
        </w:tc>
        <w:tc>
          <w:tcPr>
            <w:tcW w:w="1276" w:type="dxa"/>
            <w:noWrap/>
            <w:hideMark/>
          </w:tcPr>
          <w:p w14:paraId="694ACB63"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56990AB"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Firmware can be updated to latest</w:t>
            </w:r>
          </w:p>
        </w:tc>
      </w:tr>
      <w:tr w:rsidR="000F62C2" w:rsidRPr="007C0F05" w14:paraId="57D1E6B3"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6F9959"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2</w:t>
            </w:r>
          </w:p>
        </w:tc>
        <w:tc>
          <w:tcPr>
            <w:tcW w:w="1984" w:type="dxa"/>
            <w:noWrap/>
            <w:hideMark/>
          </w:tcPr>
          <w:p w14:paraId="4E5AB117"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kiosk</w:t>
            </w:r>
          </w:p>
        </w:tc>
        <w:tc>
          <w:tcPr>
            <w:tcW w:w="1559" w:type="dxa"/>
            <w:noWrap/>
            <w:hideMark/>
          </w:tcPr>
          <w:p w14:paraId="08489D52"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Kiosk</w:t>
            </w:r>
          </w:p>
        </w:tc>
        <w:tc>
          <w:tcPr>
            <w:tcW w:w="1701" w:type="dxa"/>
            <w:noWrap/>
            <w:hideMark/>
          </w:tcPr>
          <w:p w14:paraId="64C7FDB9"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password to software / firmware</w:t>
            </w:r>
          </w:p>
        </w:tc>
        <w:tc>
          <w:tcPr>
            <w:tcW w:w="2694" w:type="dxa"/>
            <w:hideMark/>
          </w:tcPr>
          <w:p w14:paraId="675D7F1E"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ticketing system, causing unrest among patrons due to the inability to purchase tickets or be granted admission</w:t>
            </w:r>
          </w:p>
        </w:tc>
        <w:tc>
          <w:tcPr>
            <w:tcW w:w="2409" w:type="dxa"/>
            <w:hideMark/>
          </w:tcPr>
          <w:p w14:paraId="08E284BC"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Set to require a password to access the device's firmware</w:t>
            </w:r>
          </w:p>
        </w:tc>
        <w:tc>
          <w:tcPr>
            <w:tcW w:w="1276" w:type="dxa"/>
            <w:noWrap/>
            <w:hideMark/>
          </w:tcPr>
          <w:p w14:paraId="750AC3CF"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906E026"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Access only granted with correct password</w:t>
            </w:r>
          </w:p>
        </w:tc>
      </w:tr>
      <w:tr w:rsidR="00DF1FFA" w:rsidRPr="007C0F05" w14:paraId="0DBA649C" w14:textId="77777777" w:rsidTr="000F62C2">
        <w:trPr>
          <w:trHeight w:val="650"/>
        </w:trPr>
        <w:tc>
          <w:tcPr>
            <w:cnfStyle w:val="001000000000" w:firstRow="0" w:lastRow="0" w:firstColumn="1" w:lastColumn="0" w:oddVBand="0" w:evenVBand="0" w:oddHBand="0" w:evenHBand="0" w:firstRowFirstColumn="0" w:firstRowLastColumn="0" w:lastRowFirstColumn="0" w:lastRowLastColumn="0"/>
            <w:tcW w:w="534" w:type="dxa"/>
            <w:noWrap/>
            <w:hideMark/>
          </w:tcPr>
          <w:p w14:paraId="2A8C3326"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3</w:t>
            </w:r>
          </w:p>
        </w:tc>
        <w:tc>
          <w:tcPr>
            <w:tcW w:w="1984" w:type="dxa"/>
            <w:noWrap/>
            <w:hideMark/>
          </w:tcPr>
          <w:p w14:paraId="5F9315A4"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entrance</w:t>
            </w:r>
          </w:p>
        </w:tc>
        <w:tc>
          <w:tcPr>
            <w:tcW w:w="1559" w:type="dxa"/>
            <w:noWrap/>
            <w:hideMark/>
          </w:tcPr>
          <w:p w14:paraId="28B21071"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Stadium Entrance Equipment</w:t>
            </w:r>
          </w:p>
        </w:tc>
        <w:tc>
          <w:tcPr>
            <w:tcW w:w="1701" w:type="dxa"/>
            <w:noWrap/>
            <w:hideMark/>
          </w:tcPr>
          <w:p w14:paraId="522D8D0D"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Device software lacks strong </w:t>
            </w:r>
            <w:r w:rsidRPr="007C0F05">
              <w:rPr>
                <w:rFonts w:ascii="Times New Roman" w:eastAsia="Times New Roman" w:hAnsi="Times New Roman" w:cs="Times New Roman"/>
                <w:sz w:val="24"/>
                <w:szCs w:val="24"/>
                <w:lang w:eastAsia="en-GB"/>
              </w:rPr>
              <w:lastRenderedPageBreak/>
              <w:t>password protection</w:t>
            </w:r>
          </w:p>
        </w:tc>
        <w:tc>
          <w:tcPr>
            <w:tcW w:w="2694" w:type="dxa"/>
            <w:hideMark/>
          </w:tcPr>
          <w:p w14:paraId="388908EF" w14:textId="2AD5AEEA"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 xml:space="preserve">&gt; Attacker hacks into control system and locks turnstiles, preventing </w:t>
            </w:r>
            <w:r w:rsidRPr="007C0F05">
              <w:rPr>
                <w:rFonts w:ascii="Times New Roman" w:eastAsia="Times New Roman" w:hAnsi="Times New Roman" w:cs="Times New Roman"/>
                <w:sz w:val="24"/>
                <w:szCs w:val="24"/>
                <w:lang w:eastAsia="en-GB"/>
              </w:rPr>
              <w:lastRenderedPageBreak/>
              <w:t xml:space="preserve">entrance into the </w:t>
            </w:r>
            <w:r w:rsidR="005B1630" w:rsidRPr="007C0F05">
              <w:rPr>
                <w:rFonts w:ascii="Times New Roman" w:eastAsia="Times New Roman" w:hAnsi="Times New Roman" w:cs="Times New Roman"/>
                <w:sz w:val="24"/>
                <w:szCs w:val="24"/>
                <w:lang w:eastAsia="en-GB"/>
              </w:rPr>
              <w:t>stadium</w:t>
            </w:r>
            <w:r w:rsidRPr="007C0F05">
              <w:rPr>
                <w:rFonts w:ascii="Times New Roman" w:eastAsia="Times New Roman" w:hAnsi="Times New Roman" w:cs="Times New Roman"/>
                <w:sz w:val="24"/>
                <w:szCs w:val="24"/>
                <w:lang w:eastAsia="en-GB"/>
              </w:rPr>
              <w:t>.  This causes mass gathering that makes the crowd vulnerable to a mass attack such as a bombing or an active gunman</w:t>
            </w:r>
          </w:p>
        </w:tc>
        <w:tc>
          <w:tcPr>
            <w:tcW w:w="2409" w:type="dxa"/>
            <w:hideMark/>
          </w:tcPr>
          <w:p w14:paraId="7C289129"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Apply secure passwords for login</w:t>
            </w:r>
          </w:p>
        </w:tc>
        <w:tc>
          <w:tcPr>
            <w:tcW w:w="1276" w:type="dxa"/>
            <w:noWrap/>
            <w:hideMark/>
          </w:tcPr>
          <w:p w14:paraId="3B55D804"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674CF0AF"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Strong password for access that meets certain </w:t>
            </w:r>
            <w:r w:rsidRPr="007C0F05">
              <w:rPr>
                <w:rFonts w:ascii="Times New Roman" w:eastAsia="Times New Roman" w:hAnsi="Times New Roman" w:cs="Times New Roman"/>
                <w:color w:val="000000"/>
                <w:sz w:val="24"/>
                <w:szCs w:val="24"/>
                <w:lang w:eastAsia="en-GB"/>
              </w:rPr>
              <w:lastRenderedPageBreak/>
              <w:t>standards.  All other access attempts are denied.</w:t>
            </w:r>
          </w:p>
        </w:tc>
      </w:tr>
      <w:tr w:rsidR="000F62C2" w:rsidRPr="007C0F05" w14:paraId="1681060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42B271E3"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4</w:t>
            </w:r>
          </w:p>
        </w:tc>
        <w:tc>
          <w:tcPr>
            <w:tcW w:w="1984" w:type="dxa"/>
            <w:noWrap/>
            <w:hideMark/>
          </w:tcPr>
          <w:p w14:paraId="52C7FAAA"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cctv</w:t>
            </w:r>
            <w:proofErr w:type="spellEnd"/>
          </w:p>
        </w:tc>
        <w:tc>
          <w:tcPr>
            <w:tcW w:w="1559" w:type="dxa"/>
            <w:noWrap/>
            <w:hideMark/>
          </w:tcPr>
          <w:p w14:paraId="5CE8267F"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CCTV</w:t>
            </w:r>
          </w:p>
        </w:tc>
        <w:tc>
          <w:tcPr>
            <w:tcW w:w="1701" w:type="dxa"/>
            <w:noWrap/>
            <w:hideMark/>
          </w:tcPr>
          <w:p w14:paraId="5119AEB4"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segmented access controls and ACL</w:t>
            </w:r>
          </w:p>
        </w:tc>
        <w:tc>
          <w:tcPr>
            <w:tcW w:w="2694" w:type="dxa"/>
            <w:hideMark/>
          </w:tcPr>
          <w:p w14:paraId="614FFDB0" w14:textId="05C18010"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CCTV and telecommunications, impairing comm</w:t>
            </w:r>
            <w:r w:rsidR="005C328A" w:rsidRPr="007C0F05">
              <w:rPr>
                <w:rFonts w:ascii="Times New Roman" w:eastAsia="Times New Roman" w:hAnsi="Times New Roman" w:cs="Times New Roman"/>
                <w:sz w:val="24"/>
                <w:szCs w:val="24"/>
                <w:lang w:eastAsia="en-GB"/>
              </w:rPr>
              <w:t>unication</w:t>
            </w:r>
            <w:r w:rsidRPr="007C0F05">
              <w:rPr>
                <w:rFonts w:ascii="Times New Roman" w:eastAsia="Times New Roman" w:hAnsi="Times New Roman" w:cs="Times New Roman"/>
                <w:sz w:val="24"/>
                <w:szCs w:val="24"/>
                <w:lang w:eastAsia="en-GB"/>
              </w:rPr>
              <w:t>s with emergency services</w:t>
            </w:r>
          </w:p>
        </w:tc>
        <w:tc>
          <w:tcPr>
            <w:tcW w:w="2409" w:type="dxa"/>
            <w:hideMark/>
          </w:tcPr>
          <w:p w14:paraId="54C44205"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device to a new subnet (bridge2) AND segregated access controls provided by a domain (simulated by an online database)</w:t>
            </w:r>
          </w:p>
        </w:tc>
        <w:tc>
          <w:tcPr>
            <w:tcW w:w="1276" w:type="dxa"/>
            <w:noWrap/>
            <w:hideMark/>
          </w:tcPr>
          <w:p w14:paraId="0825A80A"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7AC4287" w14:textId="5F530B78"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w:t>
            </w:r>
            <w:r w:rsidR="00B17FD2" w:rsidRPr="007C0F05">
              <w:rPr>
                <w:rFonts w:ascii="Times New Roman" w:eastAsia="Times New Roman" w:hAnsi="Times New Roman" w:cs="Times New Roman"/>
                <w:color w:val="000000"/>
                <w:sz w:val="24"/>
                <w:szCs w:val="24"/>
                <w:lang w:eastAsia="en-GB"/>
              </w:rPr>
              <w:t>ion</w:t>
            </w:r>
            <w:r w:rsidRPr="007C0F05">
              <w:rPr>
                <w:rFonts w:ascii="Times New Roman" w:eastAsia="Times New Roman" w:hAnsi="Times New Roman" w:cs="Times New Roman"/>
                <w:color w:val="000000"/>
                <w:sz w:val="24"/>
                <w:szCs w:val="24"/>
                <w:lang w:eastAsia="en-GB"/>
              </w:rPr>
              <w:t xml:space="preserve"> is not possible from devices in bridge1 AND access is only granted to those specified in domain (database)</w:t>
            </w:r>
          </w:p>
        </w:tc>
      </w:tr>
      <w:tr w:rsidR="00DF1FFA" w:rsidRPr="007C0F05" w14:paraId="2DFA635C"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ED19508"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5</w:t>
            </w:r>
          </w:p>
        </w:tc>
        <w:tc>
          <w:tcPr>
            <w:tcW w:w="1984" w:type="dxa"/>
            <w:noWrap/>
            <w:hideMark/>
          </w:tcPr>
          <w:p w14:paraId="794F4738"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telecomms</w:t>
            </w:r>
            <w:proofErr w:type="spellEnd"/>
          </w:p>
        </w:tc>
        <w:tc>
          <w:tcPr>
            <w:tcW w:w="1559" w:type="dxa"/>
            <w:noWrap/>
            <w:hideMark/>
          </w:tcPr>
          <w:p w14:paraId="716C1E29"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Telecommunications</w:t>
            </w:r>
          </w:p>
        </w:tc>
        <w:tc>
          <w:tcPr>
            <w:tcW w:w="1701" w:type="dxa"/>
            <w:noWrap/>
            <w:hideMark/>
          </w:tcPr>
          <w:p w14:paraId="5BCDFD9C"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0887271C"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disrupts telecommunications with emergency services resulting in delayed response times</w:t>
            </w:r>
          </w:p>
        </w:tc>
        <w:tc>
          <w:tcPr>
            <w:tcW w:w="2409" w:type="dxa"/>
            <w:hideMark/>
          </w:tcPr>
          <w:p w14:paraId="43F4240E"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0818007C"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1BD74EE5"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0F62C2" w:rsidRPr="007C0F05" w14:paraId="7A788979"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9C294CA"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6</w:t>
            </w:r>
          </w:p>
        </w:tc>
        <w:tc>
          <w:tcPr>
            <w:tcW w:w="1984" w:type="dxa"/>
            <w:noWrap/>
            <w:hideMark/>
          </w:tcPr>
          <w:p w14:paraId="38D2F774"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hvac</w:t>
            </w:r>
            <w:proofErr w:type="spellEnd"/>
          </w:p>
        </w:tc>
        <w:tc>
          <w:tcPr>
            <w:tcW w:w="1559" w:type="dxa"/>
            <w:noWrap/>
            <w:hideMark/>
          </w:tcPr>
          <w:p w14:paraId="106BF08A"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Heating, Ventilation, and Air-Conditioning (HVAC)</w:t>
            </w:r>
          </w:p>
        </w:tc>
        <w:tc>
          <w:tcPr>
            <w:tcW w:w="1701" w:type="dxa"/>
            <w:noWrap/>
            <w:hideMark/>
          </w:tcPr>
          <w:p w14:paraId="17F797FB"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Not segmented</w:t>
            </w:r>
          </w:p>
        </w:tc>
        <w:tc>
          <w:tcPr>
            <w:tcW w:w="2694" w:type="dxa"/>
            <w:hideMark/>
          </w:tcPr>
          <w:p w14:paraId="108E345B"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raises temperature in server room causing servers to become overheated and shutdown</w:t>
            </w:r>
          </w:p>
        </w:tc>
        <w:tc>
          <w:tcPr>
            <w:tcW w:w="2409" w:type="dxa"/>
            <w:hideMark/>
          </w:tcPr>
          <w:p w14:paraId="3A7B3511"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Segment to new subnet (bridge2)</w:t>
            </w:r>
          </w:p>
        </w:tc>
        <w:tc>
          <w:tcPr>
            <w:tcW w:w="1276" w:type="dxa"/>
            <w:noWrap/>
            <w:hideMark/>
          </w:tcPr>
          <w:p w14:paraId="23AF94E2"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21EF756D"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 is not possible from those in bridge1</w:t>
            </w:r>
          </w:p>
        </w:tc>
      </w:tr>
      <w:tr w:rsidR="00DF1FFA" w:rsidRPr="007C0F05" w14:paraId="0662D86E" w14:textId="77777777" w:rsidTr="000F62C2">
        <w:trPr>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7D3ECD9B"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7</w:t>
            </w:r>
          </w:p>
        </w:tc>
        <w:tc>
          <w:tcPr>
            <w:tcW w:w="1984" w:type="dxa"/>
            <w:noWrap/>
            <w:hideMark/>
          </w:tcPr>
          <w:p w14:paraId="6D62ADD0"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suas</w:t>
            </w:r>
            <w:proofErr w:type="spellEnd"/>
          </w:p>
        </w:tc>
        <w:tc>
          <w:tcPr>
            <w:tcW w:w="1559" w:type="dxa"/>
            <w:noWrap/>
            <w:hideMark/>
          </w:tcPr>
          <w:p w14:paraId="7DB30429"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Small Unmanned Aircraft System (sUAS)</w:t>
            </w:r>
          </w:p>
        </w:tc>
        <w:tc>
          <w:tcPr>
            <w:tcW w:w="1701" w:type="dxa"/>
            <w:noWrap/>
            <w:hideMark/>
          </w:tcPr>
          <w:p w14:paraId="57B3A5FC"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No encrypted data link AND weak/no encryption keys</w:t>
            </w:r>
          </w:p>
        </w:tc>
        <w:tc>
          <w:tcPr>
            <w:tcW w:w="2694" w:type="dxa"/>
            <w:hideMark/>
          </w:tcPr>
          <w:p w14:paraId="21F38F96"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introduces malware that distributes DOS attack, congesting networks and rendering dependent systems inoperable</w:t>
            </w:r>
          </w:p>
        </w:tc>
        <w:tc>
          <w:tcPr>
            <w:tcW w:w="2409" w:type="dxa"/>
            <w:hideMark/>
          </w:tcPr>
          <w:p w14:paraId="17D83B92" w14:textId="792A4398"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5D720DDA"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7B8A5EC6"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0F62C2" w:rsidRPr="007C0F05" w14:paraId="579F173B"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915A93D"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8</w:t>
            </w:r>
          </w:p>
        </w:tc>
        <w:tc>
          <w:tcPr>
            <w:tcW w:w="1984" w:type="dxa"/>
            <w:noWrap/>
            <w:hideMark/>
          </w:tcPr>
          <w:p w14:paraId="6F0A4241"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smartgrid</w:t>
            </w:r>
            <w:proofErr w:type="spellEnd"/>
          </w:p>
        </w:tc>
        <w:tc>
          <w:tcPr>
            <w:tcW w:w="1559" w:type="dxa"/>
            <w:noWrap/>
            <w:hideMark/>
          </w:tcPr>
          <w:p w14:paraId="779CA12F"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w:t>
            </w:r>
          </w:p>
        </w:tc>
        <w:tc>
          <w:tcPr>
            <w:tcW w:w="1701" w:type="dxa"/>
            <w:noWrap/>
            <w:hideMark/>
          </w:tcPr>
          <w:p w14:paraId="4EE085BA"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Smart grid meter memory, containing admin credentials, lacks encryption</w:t>
            </w:r>
          </w:p>
        </w:tc>
        <w:tc>
          <w:tcPr>
            <w:tcW w:w="2694" w:type="dxa"/>
            <w:hideMark/>
          </w:tcPr>
          <w:p w14:paraId="167721F1"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manipulates meter settings resulting in power outage (stadium / critical systems)</w:t>
            </w:r>
          </w:p>
        </w:tc>
        <w:tc>
          <w:tcPr>
            <w:tcW w:w="2409" w:type="dxa"/>
            <w:hideMark/>
          </w:tcPr>
          <w:p w14:paraId="735DC735" w14:textId="4BEAD642"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Encrypt data in transit, simulated by </w:t>
            </w:r>
            <w:r w:rsidR="00AC4F85" w:rsidRPr="007C0F05">
              <w:rPr>
                <w:rFonts w:ascii="Times New Roman" w:eastAsia="Times New Roman" w:hAnsi="Times New Roman" w:cs="Times New Roman"/>
                <w:sz w:val="24"/>
                <w:szCs w:val="24"/>
                <w:lang w:eastAsia="en-GB"/>
              </w:rPr>
              <w:t>sending</w:t>
            </w:r>
            <w:r w:rsidRPr="007C0F05">
              <w:rPr>
                <w:rFonts w:ascii="Times New Roman" w:eastAsia="Times New Roman" w:hAnsi="Times New Roman" w:cs="Times New Roman"/>
                <w:sz w:val="24"/>
                <w:szCs w:val="24"/>
                <w:lang w:eastAsia="en-GB"/>
              </w:rPr>
              <w:t xml:space="preserve"> encrypted data to and from a public MQTT broker </w:t>
            </w:r>
          </w:p>
        </w:tc>
        <w:tc>
          <w:tcPr>
            <w:tcW w:w="1276" w:type="dxa"/>
            <w:noWrap/>
            <w:hideMark/>
          </w:tcPr>
          <w:p w14:paraId="6FB01FFB"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2C7D765"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Data in transit is encrypted - Test with Wireshark or </w:t>
            </w:r>
            <w:proofErr w:type="gramStart"/>
            <w:r w:rsidRPr="007C0F05">
              <w:rPr>
                <w:rFonts w:ascii="Times New Roman" w:eastAsia="Times New Roman" w:hAnsi="Times New Roman" w:cs="Times New Roman"/>
                <w:color w:val="000000"/>
                <w:sz w:val="24"/>
                <w:szCs w:val="24"/>
                <w:lang w:eastAsia="en-GB"/>
              </w:rPr>
              <w:t>print(</w:t>
            </w:r>
            <w:proofErr w:type="gramEnd"/>
            <w:r w:rsidRPr="007C0F05">
              <w:rPr>
                <w:rFonts w:ascii="Times New Roman" w:eastAsia="Times New Roman" w:hAnsi="Times New Roman" w:cs="Times New Roman"/>
                <w:color w:val="000000"/>
                <w:sz w:val="24"/>
                <w:szCs w:val="24"/>
                <w:lang w:eastAsia="en-GB"/>
              </w:rPr>
              <w:t>) function.  Data can be read successfully with encryption key</w:t>
            </w:r>
          </w:p>
        </w:tc>
      </w:tr>
      <w:tr w:rsidR="00DF1FFA" w:rsidRPr="007C0F05" w14:paraId="4E2E602F"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D4B0E99"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lastRenderedPageBreak/>
              <w:t>9</w:t>
            </w:r>
          </w:p>
        </w:tc>
        <w:tc>
          <w:tcPr>
            <w:tcW w:w="1984" w:type="dxa"/>
            <w:noWrap/>
            <w:hideMark/>
          </w:tcPr>
          <w:p w14:paraId="137BC718"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videoboard</w:t>
            </w:r>
          </w:p>
        </w:tc>
        <w:tc>
          <w:tcPr>
            <w:tcW w:w="1559" w:type="dxa"/>
            <w:noWrap/>
            <w:hideMark/>
          </w:tcPr>
          <w:p w14:paraId="0E91B073"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Video Board and Public Address (PA) System</w:t>
            </w:r>
          </w:p>
        </w:tc>
        <w:tc>
          <w:tcPr>
            <w:tcW w:w="1701" w:type="dxa"/>
            <w:noWrap/>
            <w:hideMark/>
          </w:tcPr>
          <w:p w14:paraId="062ADF42"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Control system is unsecured, leaving its video boards and PA system vulnerable</w:t>
            </w:r>
          </w:p>
        </w:tc>
        <w:tc>
          <w:tcPr>
            <w:tcW w:w="2694" w:type="dxa"/>
            <w:hideMark/>
          </w:tcPr>
          <w:p w14:paraId="35C39249" w14:textId="7C17FC7C"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&gt; Attacker displays or announces a </w:t>
            </w:r>
            <w:r w:rsidR="000B271A" w:rsidRPr="007C0F05">
              <w:rPr>
                <w:rFonts w:ascii="Times New Roman" w:eastAsia="Times New Roman" w:hAnsi="Times New Roman" w:cs="Times New Roman"/>
                <w:sz w:val="24"/>
                <w:szCs w:val="24"/>
                <w:lang w:eastAsia="en-GB"/>
              </w:rPr>
              <w:t>threatening</w:t>
            </w:r>
            <w:r w:rsidRPr="007C0F05">
              <w:rPr>
                <w:rFonts w:ascii="Times New Roman" w:eastAsia="Times New Roman" w:hAnsi="Times New Roman" w:cs="Times New Roman"/>
                <w:sz w:val="24"/>
                <w:szCs w:val="24"/>
                <w:lang w:eastAsia="en-GB"/>
              </w:rPr>
              <w:t xml:space="preserve"> message, causing crowds to panic</w:t>
            </w:r>
          </w:p>
        </w:tc>
        <w:tc>
          <w:tcPr>
            <w:tcW w:w="2409" w:type="dxa"/>
            <w:hideMark/>
          </w:tcPr>
          <w:p w14:paraId="2ACFD3E9"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Segregate to bridge2, and encrypt traffic</w:t>
            </w:r>
          </w:p>
        </w:tc>
        <w:tc>
          <w:tcPr>
            <w:tcW w:w="1276" w:type="dxa"/>
            <w:noWrap/>
            <w:hideMark/>
          </w:tcPr>
          <w:p w14:paraId="02015FE0"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2</w:t>
            </w:r>
          </w:p>
        </w:tc>
        <w:tc>
          <w:tcPr>
            <w:tcW w:w="1909" w:type="dxa"/>
            <w:noWrap/>
            <w:hideMark/>
          </w:tcPr>
          <w:p w14:paraId="09C7B9C5"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Connection is not possible from devices in bridge1 AND traffic to and from broker is encrypted</w:t>
            </w:r>
          </w:p>
        </w:tc>
      </w:tr>
      <w:tr w:rsidR="000F62C2" w:rsidRPr="007C0F05" w14:paraId="6038EA88" w14:textId="77777777" w:rsidTr="000F62C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642CBC96"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10</w:t>
            </w:r>
          </w:p>
        </w:tc>
        <w:tc>
          <w:tcPr>
            <w:tcW w:w="1984" w:type="dxa"/>
            <w:noWrap/>
            <w:hideMark/>
          </w:tcPr>
          <w:p w14:paraId="234BA906"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fireandemergency</w:t>
            </w:r>
            <w:proofErr w:type="spellEnd"/>
          </w:p>
        </w:tc>
        <w:tc>
          <w:tcPr>
            <w:tcW w:w="1559" w:type="dxa"/>
            <w:noWrap/>
            <w:hideMark/>
          </w:tcPr>
          <w:p w14:paraId="28A01F8D"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Fire and Emergency Management</w:t>
            </w:r>
          </w:p>
        </w:tc>
        <w:tc>
          <w:tcPr>
            <w:tcW w:w="1701" w:type="dxa"/>
            <w:noWrap/>
            <w:hideMark/>
          </w:tcPr>
          <w:p w14:paraId="21E72BEE"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Unmonitored</w:t>
            </w:r>
          </w:p>
        </w:tc>
        <w:tc>
          <w:tcPr>
            <w:tcW w:w="2694" w:type="dxa"/>
            <w:hideMark/>
          </w:tcPr>
          <w:p w14:paraId="3C8D1CC8"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Hacker sets off fire alarm system, causing patrons to panic and rush out of stadium</w:t>
            </w:r>
          </w:p>
        </w:tc>
        <w:tc>
          <w:tcPr>
            <w:tcW w:w="2409" w:type="dxa"/>
            <w:hideMark/>
          </w:tcPr>
          <w:p w14:paraId="0C95FDE6"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Monitor events on monitor screen</w:t>
            </w:r>
          </w:p>
        </w:tc>
        <w:tc>
          <w:tcPr>
            <w:tcW w:w="1276" w:type="dxa"/>
            <w:noWrap/>
            <w:hideMark/>
          </w:tcPr>
          <w:p w14:paraId="713A20D7"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5E0AD276"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Monitor device displays events on screen</w:t>
            </w:r>
          </w:p>
        </w:tc>
      </w:tr>
      <w:tr w:rsidR="00DF1FFA" w:rsidRPr="007C0F05" w14:paraId="2A763AB8" w14:textId="77777777" w:rsidTr="000F62C2">
        <w:trPr>
          <w:trHeight w:val="290"/>
        </w:trPr>
        <w:tc>
          <w:tcPr>
            <w:cnfStyle w:val="001000000000" w:firstRow="0" w:lastRow="0" w:firstColumn="1" w:lastColumn="0" w:oddVBand="0" w:evenVBand="0" w:oddHBand="0" w:evenHBand="0" w:firstRowFirstColumn="0" w:firstRowLastColumn="0" w:lastRowFirstColumn="0" w:lastRowLastColumn="0"/>
            <w:tcW w:w="534" w:type="dxa"/>
            <w:noWrap/>
            <w:hideMark/>
          </w:tcPr>
          <w:p w14:paraId="028A524E"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11</w:t>
            </w:r>
          </w:p>
        </w:tc>
        <w:tc>
          <w:tcPr>
            <w:tcW w:w="1984" w:type="dxa"/>
            <w:noWrap/>
            <w:hideMark/>
          </w:tcPr>
          <w:p w14:paraId="0F842739"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lights</w:t>
            </w:r>
          </w:p>
        </w:tc>
        <w:tc>
          <w:tcPr>
            <w:tcW w:w="1559" w:type="dxa"/>
            <w:noWrap/>
            <w:hideMark/>
          </w:tcPr>
          <w:p w14:paraId="5BE1619E"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Automated Lighting Controls</w:t>
            </w:r>
          </w:p>
        </w:tc>
        <w:tc>
          <w:tcPr>
            <w:tcW w:w="1701" w:type="dxa"/>
            <w:noWrap/>
            <w:hideMark/>
          </w:tcPr>
          <w:p w14:paraId="706AC5CF" w14:textId="5EB07CE3"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 xml:space="preserve">Fails to </w:t>
            </w:r>
            <w:r w:rsidR="00483522" w:rsidRPr="007C0F05">
              <w:rPr>
                <w:rFonts w:ascii="Times New Roman" w:eastAsia="Times New Roman" w:hAnsi="Times New Roman" w:cs="Times New Roman"/>
                <w:sz w:val="24"/>
                <w:szCs w:val="24"/>
                <w:lang w:eastAsia="en-GB"/>
              </w:rPr>
              <w:t>restrict</w:t>
            </w:r>
            <w:r w:rsidRPr="007C0F05">
              <w:rPr>
                <w:rFonts w:ascii="Times New Roman" w:eastAsia="Times New Roman" w:hAnsi="Times New Roman" w:cs="Times New Roman"/>
                <w:sz w:val="24"/>
                <w:szCs w:val="24"/>
                <w:lang w:eastAsia="en-GB"/>
              </w:rPr>
              <w:t xml:space="preserve"> remote access authorization </w:t>
            </w:r>
            <w:r w:rsidR="000B20CB" w:rsidRPr="007C0F05">
              <w:rPr>
                <w:rFonts w:ascii="Times New Roman" w:eastAsia="Times New Roman" w:hAnsi="Times New Roman" w:cs="Times New Roman"/>
                <w:sz w:val="24"/>
                <w:szCs w:val="24"/>
                <w:lang w:eastAsia="en-GB"/>
              </w:rPr>
              <w:t>to</w:t>
            </w:r>
            <w:r w:rsidRPr="007C0F05">
              <w:rPr>
                <w:rFonts w:ascii="Times New Roman" w:eastAsia="Times New Roman" w:hAnsi="Times New Roman" w:cs="Times New Roman"/>
                <w:sz w:val="24"/>
                <w:szCs w:val="24"/>
                <w:lang w:eastAsia="en-GB"/>
              </w:rPr>
              <w:t xml:space="preserve"> a need-to-have basis</w:t>
            </w:r>
          </w:p>
        </w:tc>
        <w:tc>
          <w:tcPr>
            <w:tcW w:w="2694" w:type="dxa"/>
            <w:hideMark/>
          </w:tcPr>
          <w:p w14:paraId="4B33871E"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&gt; Attacker shuts down lighting in stadium causing patrons to rush out of the stadium, endangering lives</w:t>
            </w:r>
          </w:p>
        </w:tc>
        <w:tc>
          <w:tcPr>
            <w:tcW w:w="2409" w:type="dxa"/>
            <w:hideMark/>
          </w:tcPr>
          <w:p w14:paraId="12D3598D"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Implement SSH capability only for selected admin user(s)</w:t>
            </w:r>
          </w:p>
        </w:tc>
        <w:tc>
          <w:tcPr>
            <w:tcW w:w="1276" w:type="dxa"/>
            <w:noWrap/>
            <w:hideMark/>
          </w:tcPr>
          <w:p w14:paraId="511F2CEB"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w:t>
            </w:r>
          </w:p>
        </w:tc>
        <w:tc>
          <w:tcPr>
            <w:tcW w:w="1909" w:type="dxa"/>
            <w:noWrap/>
            <w:hideMark/>
          </w:tcPr>
          <w:p w14:paraId="340B2424" w14:textId="77777777" w:rsidR="00F06E04" w:rsidRPr="007C0F05" w:rsidRDefault="00F06E04" w:rsidP="001578CB">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That SSH function works with valid credentials</w:t>
            </w:r>
          </w:p>
        </w:tc>
      </w:tr>
      <w:tr w:rsidR="000F62C2" w:rsidRPr="007C0F05" w14:paraId="00266755" w14:textId="77777777" w:rsidTr="000F62C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34" w:type="dxa"/>
            <w:noWrap/>
            <w:hideMark/>
          </w:tcPr>
          <w:p w14:paraId="14B75CD1" w14:textId="77777777" w:rsidR="00F06E04" w:rsidRPr="007C0F05" w:rsidRDefault="00F06E04" w:rsidP="001578CB">
            <w:pPr>
              <w:spacing w:line="360" w:lineRule="auto"/>
              <w:contextualSpacing/>
              <w:rPr>
                <w:rFonts w:ascii="Times New Roman" w:eastAsia="Times New Roman" w:hAnsi="Times New Roman" w:cs="Times New Roman"/>
                <w:sz w:val="24"/>
                <w:szCs w:val="24"/>
                <w:lang w:eastAsia="en-GB"/>
              </w:rPr>
            </w:pPr>
            <w:r w:rsidRPr="007C0F05">
              <w:rPr>
                <w:rFonts w:ascii="Times New Roman" w:eastAsia="Times New Roman" w:hAnsi="Times New Roman" w:cs="Times New Roman"/>
                <w:sz w:val="24"/>
                <w:szCs w:val="24"/>
                <w:lang w:eastAsia="en-GB"/>
              </w:rPr>
              <w:t>12</w:t>
            </w:r>
          </w:p>
        </w:tc>
        <w:tc>
          <w:tcPr>
            <w:tcW w:w="1984" w:type="dxa"/>
            <w:noWrap/>
            <w:hideMark/>
          </w:tcPr>
          <w:p w14:paraId="59708BB3"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proofErr w:type="spellStart"/>
            <w:r w:rsidRPr="007C0F05">
              <w:rPr>
                <w:rFonts w:ascii="Times New Roman" w:eastAsia="Times New Roman" w:hAnsi="Times New Roman" w:cs="Times New Roman"/>
                <w:sz w:val="24"/>
                <w:szCs w:val="24"/>
                <w:lang w:eastAsia="en-GB"/>
              </w:rPr>
              <w:t>evcharging</w:t>
            </w:r>
            <w:proofErr w:type="spellEnd"/>
          </w:p>
        </w:tc>
        <w:tc>
          <w:tcPr>
            <w:tcW w:w="1559" w:type="dxa"/>
            <w:noWrap/>
            <w:hideMark/>
          </w:tcPr>
          <w:p w14:paraId="4DAC40B2"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Electric Vehicle Charging Station </w:t>
            </w:r>
          </w:p>
        </w:tc>
        <w:tc>
          <w:tcPr>
            <w:tcW w:w="1701" w:type="dxa"/>
            <w:noWrap/>
            <w:hideMark/>
          </w:tcPr>
          <w:p w14:paraId="643AD15E"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No firewall</w:t>
            </w:r>
          </w:p>
        </w:tc>
        <w:tc>
          <w:tcPr>
            <w:tcW w:w="2694" w:type="dxa"/>
            <w:hideMark/>
          </w:tcPr>
          <w:p w14:paraId="3F7EE1C9"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&gt; Attacker steals patrons' credit card information</w:t>
            </w:r>
            <w:r w:rsidRPr="007C0F05">
              <w:rPr>
                <w:rFonts w:ascii="Times New Roman" w:eastAsia="Times New Roman" w:hAnsi="Times New Roman" w:cs="Times New Roman"/>
                <w:color w:val="000000"/>
                <w:sz w:val="24"/>
                <w:szCs w:val="24"/>
                <w:lang w:eastAsia="en-GB"/>
              </w:rPr>
              <w:br/>
              <w:t xml:space="preserve">&gt; Displays threatening message on charging </w:t>
            </w:r>
            <w:r w:rsidRPr="007C0F05">
              <w:rPr>
                <w:rFonts w:ascii="Times New Roman" w:eastAsia="Times New Roman" w:hAnsi="Times New Roman" w:cs="Times New Roman"/>
                <w:color w:val="000000"/>
                <w:sz w:val="24"/>
                <w:szCs w:val="24"/>
                <w:lang w:eastAsia="en-GB"/>
              </w:rPr>
              <w:lastRenderedPageBreak/>
              <w:t>station, causing patrons to panic</w:t>
            </w:r>
          </w:p>
        </w:tc>
        <w:tc>
          <w:tcPr>
            <w:tcW w:w="2409" w:type="dxa"/>
            <w:hideMark/>
          </w:tcPr>
          <w:p w14:paraId="01A89F4F"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lastRenderedPageBreak/>
              <w:t>implement firewall in the form of iptables which only allow the monitor to communicate with it</w:t>
            </w:r>
          </w:p>
        </w:tc>
        <w:tc>
          <w:tcPr>
            <w:tcW w:w="1276" w:type="dxa"/>
            <w:noWrap/>
            <w:hideMark/>
          </w:tcPr>
          <w:p w14:paraId="3CF45185" w14:textId="77777777"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Bridge 1 (Firewall Required)</w:t>
            </w:r>
          </w:p>
        </w:tc>
        <w:tc>
          <w:tcPr>
            <w:tcW w:w="1909" w:type="dxa"/>
            <w:noWrap/>
            <w:hideMark/>
          </w:tcPr>
          <w:p w14:paraId="03E84186" w14:textId="449E7286" w:rsidR="00F06E04" w:rsidRPr="007C0F05" w:rsidRDefault="00F06E04" w:rsidP="001578CB">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GB"/>
              </w:rPr>
            </w:pPr>
            <w:r w:rsidRPr="007C0F05">
              <w:rPr>
                <w:rFonts w:ascii="Times New Roman" w:eastAsia="Times New Roman" w:hAnsi="Times New Roman" w:cs="Times New Roman"/>
                <w:color w:val="000000"/>
                <w:sz w:val="24"/>
                <w:szCs w:val="24"/>
                <w:lang w:eastAsia="en-GB"/>
              </w:rPr>
              <w:t xml:space="preserve">That only traffic from 1 </w:t>
            </w:r>
            <w:r w:rsidR="00287F5E" w:rsidRPr="007C0F05">
              <w:rPr>
                <w:rFonts w:ascii="Times New Roman" w:eastAsia="Times New Roman" w:hAnsi="Times New Roman" w:cs="Times New Roman"/>
                <w:color w:val="000000"/>
                <w:sz w:val="24"/>
                <w:szCs w:val="24"/>
                <w:lang w:eastAsia="en-GB"/>
              </w:rPr>
              <w:t xml:space="preserve">x </w:t>
            </w:r>
            <w:r w:rsidRPr="007C0F05">
              <w:rPr>
                <w:rFonts w:ascii="Times New Roman" w:eastAsia="Times New Roman" w:hAnsi="Times New Roman" w:cs="Times New Roman"/>
                <w:color w:val="000000"/>
                <w:sz w:val="24"/>
                <w:szCs w:val="24"/>
                <w:lang w:eastAsia="en-GB"/>
              </w:rPr>
              <w:t>IP address is allowed and all else is denied</w:t>
            </w:r>
          </w:p>
        </w:tc>
      </w:tr>
    </w:tbl>
    <w:p w14:paraId="0FA9E126" w14:textId="346EEB6B" w:rsidR="00F06E04" w:rsidRPr="007C0F05" w:rsidRDefault="00F06E04" w:rsidP="001578CB">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p>
    <w:p w14:paraId="02F71260" w14:textId="77777777" w:rsidR="00B5569F" w:rsidRPr="007C0F05" w:rsidRDefault="00B5569F" w:rsidP="001578CB">
      <w:pPr>
        <w:spacing w:line="360" w:lineRule="auto"/>
        <w:contextualSpacing/>
        <w:rPr>
          <w:rFonts w:ascii="Times New Roman" w:eastAsiaTheme="majorEastAsia" w:hAnsi="Times New Roman" w:cs="Times New Roman"/>
          <w:b/>
          <w:bCs/>
          <w:color w:val="4F81BD" w:themeColor="accent1"/>
          <w:sz w:val="24"/>
          <w:szCs w:val="24"/>
        </w:rPr>
      </w:pPr>
      <w:r w:rsidRPr="007C0F05">
        <w:rPr>
          <w:rFonts w:ascii="Times New Roman" w:hAnsi="Times New Roman" w:cs="Times New Roman"/>
          <w:sz w:val="24"/>
          <w:szCs w:val="24"/>
        </w:rPr>
        <w:br w:type="page"/>
      </w:r>
    </w:p>
    <w:p w14:paraId="1E4A36FF" w14:textId="03851D87" w:rsidR="00477E6B" w:rsidRPr="007C0F05" w:rsidRDefault="00477E6B" w:rsidP="001578CB">
      <w:pPr>
        <w:pStyle w:val="Heading2"/>
        <w:keepNext w:val="0"/>
        <w:keepLines w:val="0"/>
        <w:widowControl w:val="0"/>
        <w:spacing w:line="360" w:lineRule="auto"/>
        <w:contextualSpacing/>
        <w:rPr>
          <w:rFonts w:ascii="Times New Roman" w:hAnsi="Times New Roman" w:cs="Times New Roman"/>
          <w:sz w:val="24"/>
          <w:szCs w:val="24"/>
        </w:rPr>
      </w:pPr>
      <w:r w:rsidRPr="007C0F05">
        <w:rPr>
          <w:rFonts w:ascii="Times New Roman" w:hAnsi="Times New Roman" w:cs="Times New Roman"/>
          <w:sz w:val="24"/>
          <w:szCs w:val="24"/>
        </w:rPr>
        <w:lastRenderedPageBreak/>
        <w:t>Appendix B</w:t>
      </w:r>
      <w:r w:rsidR="00DE0C67">
        <w:rPr>
          <w:rFonts w:ascii="Times New Roman" w:hAnsi="Times New Roman" w:cs="Times New Roman"/>
          <w:sz w:val="24"/>
          <w:szCs w:val="24"/>
        </w:rPr>
        <w:t xml:space="preserve">: </w:t>
      </w:r>
      <w:ins w:id="26" w:author="Richard" w:date="2023-03-05T19:17:00Z">
        <w:r w:rsidR="00B451C3">
          <w:rPr>
            <w:rFonts w:ascii="Times New Roman" w:hAnsi="Times New Roman" w:cs="Times New Roman"/>
            <w:sz w:val="24"/>
            <w:szCs w:val="24"/>
          </w:rPr>
          <w:t xml:space="preserve"> Project Timeline</w:t>
        </w:r>
      </w:ins>
    </w:p>
    <w:p w14:paraId="36E8F84B" w14:textId="28837E90" w:rsidR="00477E6B" w:rsidRPr="007C0F05" w:rsidRDefault="00477E6B" w:rsidP="001578CB">
      <w:pPr>
        <w:spacing w:line="360" w:lineRule="auto"/>
        <w:contextualSpacing/>
        <w:rPr>
          <w:rStyle w:val="SubtleEmphasis"/>
          <w:rFonts w:ascii="Times New Roman" w:hAnsi="Times New Roman" w:cs="Times New Roman"/>
          <w:i w:val="0"/>
          <w:iCs w:val="0"/>
          <w:color w:val="0000FF" w:themeColor="hyperlink"/>
          <w:sz w:val="24"/>
          <w:szCs w:val="24"/>
          <w:u w:val="single"/>
          <w:bdr w:val="none" w:sz="0" w:space="0" w:color="auto"/>
          <w:shd w:val="clear" w:color="auto" w:fill="FFFFFF"/>
        </w:rPr>
      </w:pPr>
      <w:r w:rsidRPr="007C0F05">
        <w:rPr>
          <w:rFonts w:ascii="Times New Roman" w:hAnsi="Times New Roman" w:cs="Times New Roman"/>
          <w:noProof/>
          <w:sz w:val="24"/>
          <w:szCs w:val="24"/>
          <w:lang w:eastAsia="en-GB"/>
        </w:rPr>
        <w:drawing>
          <wp:inline distT="0" distB="0" distL="0" distR="0" wp14:anchorId="579B107C" wp14:editId="105BC7D1">
            <wp:extent cx="8748181" cy="2832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30">
                      <a:extLst>
                        <a:ext uri="{28A0092B-C50C-407E-A947-70E740481C1C}">
                          <a14:useLocalDpi xmlns:a14="http://schemas.microsoft.com/office/drawing/2010/main" val="0"/>
                        </a:ext>
                      </a:extLst>
                    </a:blip>
                    <a:stretch>
                      <a:fillRect/>
                    </a:stretch>
                  </pic:blipFill>
                  <pic:spPr>
                    <a:xfrm>
                      <a:off x="0" y="0"/>
                      <a:ext cx="8748181" cy="2832100"/>
                    </a:xfrm>
                    <a:prstGeom prst="rect">
                      <a:avLst/>
                    </a:prstGeom>
                  </pic:spPr>
                </pic:pic>
              </a:graphicData>
            </a:graphic>
          </wp:inline>
        </w:drawing>
      </w:r>
    </w:p>
    <w:sectPr w:rsidR="00477E6B" w:rsidRPr="007C0F05" w:rsidSect="004065A4">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23-03-06T19:52:00Z" w:initials="R">
    <w:p w14:paraId="41164533" w14:textId="2E96E9B0" w:rsidR="005F30EA" w:rsidRDefault="005F30EA">
      <w:pPr>
        <w:pStyle w:val="CommentText"/>
      </w:pPr>
      <w:r>
        <w:rPr>
          <w:rStyle w:val="CommentReference"/>
        </w:rPr>
        <w:annotationRef/>
      </w:r>
      <w:r>
        <w:rPr>
          <w:rStyle w:val="CommentReference"/>
        </w:rPr>
        <w:annotationRef/>
      </w:r>
      <w:r>
        <w:t>What is your meaning about the differences between IoT devices and physical devices?</w:t>
      </w:r>
    </w:p>
  </w:comment>
  <w:comment w:id="1" w:author="Richard" w:date="2023-03-06T19:53:00Z" w:initials="R">
    <w:p w14:paraId="5A03BF39" w14:textId="77777777" w:rsidR="005F30EA" w:rsidRDefault="005F30EA" w:rsidP="005F30EA">
      <w:pPr>
        <w:pStyle w:val="CommentText"/>
      </w:pPr>
      <w:r>
        <w:rPr>
          <w:rStyle w:val="CommentReference"/>
        </w:rPr>
        <w:annotationRef/>
      </w:r>
      <w:r>
        <w:t xml:space="preserve">We don't need to go into implementation specific detail at this stage. First, discuss the vulnerabilities that you are accommodating with this project. Then, present your high-level solution. </w:t>
      </w:r>
    </w:p>
    <w:p w14:paraId="5CCBCE10" w14:textId="77777777" w:rsidR="005F30EA" w:rsidRDefault="005F30EA" w:rsidP="005F30EA">
      <w:pPr>
        <w:pStyle w:val="CommentText"/>
      </w:pPr>
    </w:p>
    <w:p w14:paraId="11AD2C48" w14:textId="77777777" w:rsidR="005F30EA" w:rsidRDefault="005F30EA" w:rsidP="005F30EA">
      <w:pPr>
        <w:pStyle w:val="CommentText"/>
      </w:pPr>
      <w:r>
        <w:t xml:space="preserve">Ubuntu etc. detail can then be included within a 'Resources' list. </w:t>
      </w:r>
    </w:p>
    <w:p w14:paraId="3B889249" w14:textId="77777777" w:rsidR="005F30EA" w:rsidRDefault="005F30EA" w:rsidP="005F30EA">
      <w:pPr>
        <w:pStyle w:val="CommentText"/>
      </w:pPr>
    </w:p>
    <w:p w14:paraId="3A96C0D5" w14:textId="3E5B1C1D" w:rsidR="005F30EA" w:rsidRDefault="005F30EA">
      <w:pPr>
        <w:pStyle w:val="CommentText"/>
      </w:pPr>
      <w:r>
        <w:t xml:space="preserve">Lead your reader in slowly to the story. </w:t>
      </w:r>
    </w:p>
  </w:comment>
  <w:comment w:id="2" w:author="Richard" w:date="2023-03-06T19:54:00Z" w:initials="R">
    <w:p w14:paraId="2159B839" w14:textId="1EC4F648" w:rsidR="005F30EA" w:rsidRDefault="005F30EA" w:rsidP="005F30EA">
      <w:pPr>
        <w:pStyle w:val="CommentText"/>
      </w:pPr>
      <w:r>
        <w:rPr>
          <w:rStyle w:val="CommentReference"/>
        </w:rPr>
        <w:annotationRef/>
      </w:r>
      <w:r>
        <w:rPr>
          <w:rFonts w:ascii="Times New Roman" w:hAnsi="Times New Roman" w:cs="Times New Roman"/>
          <w:sz w:val="24"/>
          <w:szCs w:val="24"/>
        </w:rPr>
        <w:t>specifically, what will be monitored and why? How will this be controlled within the design? How often will data attributes be monitored? Why? Will there be adaptive monitoring, and on what decision will the adaption be made?</w:t>
      </w:r>
    </w:p>
  </w:comment>
  <w:comment w:id="3" w:author="Richard" w:date="2023-03-06T19:59:00Z" w:initials="R">
    <w:p w14:paraId="12716080" w14:textId="164E598F" w:rsidR="00C95DA7" w:rsidRPr="00C95DA7" w:rsidRDefault="00C95DA7" w:rsidP="00C95DA7">
      <w:pPr>
        <w:pBdr>
          <w:bottom w:val="single" w:sz="6" w:space="1" w:color="auto"/>
        </w:pBdr>
        <w:spacing w:line="360" w:lineRule="auto"/>
        <w:rPr>
          <w:rFonts w:ascii="Times New Roman" w:hAnsi="Times New Roman" w:cs="Times New Roman"/>
          <w:b/>
          <w:bCs/>
          <w:sz w:val="24"/>
          <w:szCs w:val="24"/>
        </w:rPr>
      </w:pPr>
      <w:r>
        <w:rPr>
          <w:rStyle w:val="CommentReference"/>
        </w:rPr>
        <w:annotationRef/>
      </w:r>
      <w:r w:rsidRPr="005A5C5D">
        <w:rPr>
          <w:rFonts w:ascii="Times New Roman" w:hAnsi="Times New Roman" w:cs="Times New Roman"/>
          <w:b/>
          <w:bCs/>
          <w:sz w:val="24"/>
          <w:szCs w:val="24"/>
        </w:rPr>
        <w:t xml:space="preserve">Project Resources </w:t>
      </w:r>
    </w:p>
  </w:comment>
  <w:comment w:id="4" w:author="Richard" w:date="2023-03-06T19:54:00Z" w:initials="R">
    <w:p w14:paraId="76AAEFCB" w14:textId="61AAA139" w:rsidR="005F30EA" w:rsidRDefault="005F30EA" w:rsidP="005F30EA">
      <w:pPr>
        <w:pStyle w:val="CommentText"/>
      </w:pPr>
      <w:r>
        <w:rPr>
          <w:rStyle w:val="CommentReference"/>
        </w:rPr>
        <w:annotationRef/>
      </w:r>
      <w:r>
        <w:rPr>
          <w:rFonts w:ascii="Times New Roman" w:hAnsi="Times New Roman" w:cs="Times New Roman"/>
          <w:sz w:val="24"/>
          <w:szCs w:val="24"/>
        </w:rPr>
        <w:t>of what?</w:t>
      </w:r>
    </w:p>
  </w:comment>
  <w:comment w:id="5" w:author="Richard" w:date="2023-03-06T19:55:00Z" w:initials="R">
    <w:p w14:paraId="34978AE5" w14:textId="01A0F21C" w:rsidR="005F30EA" w:rsidRDefault="005F30EA" w:rsidP="005F30EA">
      <w:pPr>
        <w:pBdr>
          <w:bottom w:val="single" w:sz="6" w:space="1" w:color="auto"/>
        </w:pBdr>
        <w:spacing w:line="360" w:lineRule="auto"/>
        <w:rPr>
          <w:rFonts w:ascii="Times New Roman" w:hAnsi="Times New Roman" w:cs="Times New Roman"/>
          <w:sz w:val="24"/>
          <w:szCs w:val="24"/>
        </w:rPr>
      </w:pPr>
      <w:r>
        <w:rPr>
          <w:rStyle w:val="CommentReference"/>
        </w:rPr>
        <w:annotationRef/>
      </w:r>
      <w:r>
        <w:t xml:space="preserve">What does this mean? State very precisely your requirements. Create the scenario and tell the reader. </w:t>
      </w:r>
      <w:r>
        <w:rPr>
          <w:rFonts w:ascii="Times New Roman" w:hAnsi="Times New Roman" w:cs="Times New Roman"/>
          <w:sz w:val="24"/>
          <w:szCs w:val="24"/>
        </w:rPr>
        <w:t xml:space="preserve"> </w:t>
      </w:r>
    </w:p>
    <w:p w14:paraId="37F1DBEA" w14:textId="548E75E0" w:rsidR="005F30EA" w:rsidRDefault="005F30EA">
      <w:pPr>
        <w:pStyle w:val="CommentText"/>
      </w:pPr>
    </w:p>
  </w:comment>
  <w:comment w:id="6" w:author="Richard" w:date="2023-03-06T19:57:00Z" w:initials="R">
    <w:p w14:paraId="44DE7DDB"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Pr>
          <w:rStyle w:val="CommentReference"/>
        </w:rPr>
        <w:annotationRef/>
      </w:r>
      <w:r w:rsidRPr="00D26963">
        <w:rPr>
          <w:rFonts w:ascii="Times New Roman" w:hAnsi="Times New Roman" w:cs="Times New Roman"/>
          <w:b/>
          <w:sz w:val="24"/>
          <w:szCs w:val="24"/>
        </w:rPr>
        <w:t>Project Schedule</w:t>
      </w:r>
    </w:p>
    <w:p w14:paraId="268F22B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Risks</w:t>
      </w:r>
    </w:p>
    <w:p w14:paraId="5C336606"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Project Life Cycle</w:t>
      </w:r>
    </w:p>
    <w:p w14:paraId="3ADDE014" w14:textId="77777777"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 xml:space="preserve">Then conclude the Introduction section into writing. </w:t>
      </w:r>
    </w:p>
    <w:p w14:paraId="7A8AEF9E" w14:textId="33402ABB" w:rsidR="005F30EA" w:rsidRPr="00D26963" w:rsidRDefault="005F30EA" w:rsidP="005F30EA">
      <w:pPr>
        <w:pBdr>
          <w:bottom w:val="single" w:sz="6" w:space="1" w:color="auto"/>
        </w:pBdr>
        <w:spacing w:line="360" w:lineRule="auto"/>
        <w:rPr>
          <w:rFonts w:ascii="Times New Roman" w:hAnsi="Times New Roman" w:cs="Times New Roman"/>
          <w:b/>
          <w:sz w:val="24"/>
          <w:szCs w:val="24"/>
        </w:rPr>
      </w:pPr>
      <w:r w:rsidRPr="00D26963">
        <w:rPr>
          <w:rFonts w:ascii="Times New Roman" w:hAnsi="Times New Roman" w:cs="Times New Roman"/>
          <w:b/>
          <w:sz w:val="24"/>
          <w:szCs w:val="24"/>
        </w:rPr>
        <w:t>I would move all of the below into a Literature Review chapter.</w:t>
      </w:r>
    </w:p>
  </w:comment>
  <w:comment w:id="7" w:author="Richard" w:date="2023-03-06T19:56:00Z" w:initials="R">
    <w:p w14:paraId="0C9B504F" w14:textId="390C910C" w:rsidR="005F30EA" w:rsidRDefault="005F30EA" w:rsidP="005F30EA">
      <w:pPr>
        <w:pStyle w:val="CommentText"/>
      </w:pPr>
      <w:r>
        <w:rPr>
          <w:rStyle w:val="CommentReference"/>
        </w:rPr>
        <w:annotationRef/>
      </w:r>
      <w:r>
        <w:t>We need precise statements of fact.</w:t>
      </w:r>
    </w:p>
  </w:comment>
  <w:comment w:id="8" w:author="Richard" w:date="2023-03-06T19:58:00Z" w:initials="R">
    <w:p w14:paraId="7243545B" w14:textId="77777777" w:rsidR="00C95DA7" w:rsidRPr="00313A8D" w:rsidRDefault="00C95DA7" w:rsidP="00C95DA7">
      <w:pPr>
        <w:pBdr>
          <w:bottom w:val="single" w:sz="6" w:space="1" w:color="auto"/>
        </w:pBdr>
        <w:spacing w:line="360" w:lineRule="auto"/>
        <w:rPr>
          <w:rFonts w:ascii="Times New Roman" w:hAnsi="Times New Roman" w:cs="Times New Roman"/>
          <w:sz w:val="24"/>
          <w:szCs w:val="24"/>
        </w:rPr>
      </w:pPr>
      <w:r>
        <w:rPr>
          <w:rStyle w:val="CommentReference"/>
        </w:rPr>
        <w:annotationRef/>
      </w:r>
      <w:r>
        <w:rPr>
          <w:rFonts w:ascii="Times New Roman" w:hAnsi="Times New Roman" w:cs="Times New Roman"/>
          <w:sz w:val="24"/>
          <w:szCs w:val="24"/>
        </w:rPr>
        <w:t xml:space="preserve">Before seeing the project output, show us the code and the way in which the solution has been implemented, and why. </w:t>
      </w:r>
    </w:p>
    <w:p w14:paraId="671605C7" w14:textId="52E89389" w:rsidR="00C95DA7" w:rsidRDefault="00C95DA7">
      <w:pPr>
        <w:pStyle w:val="CommentText"/>
      </w:pPr>
    </w:p>
  </w:comment>
  <w:comment w:id="9" w:author="Cathryn Peoples" w:date="2023-03-05T11:54:00Z" w:initials="CP">
    <w:p w14:paraId="249608A1" w14:textId="77777777" w:rsidR="00D8547F" w:rsidRDefault="00D8547F">
      <w:pPr>
        <w:pStyle w:val="CommentText"/>
      </w:pPr>
      <w:r>
        <w:rPr>
          <w:rStyle w:val="CommentReference"/>
        </w:rPr>
        <w:annotationRef/>
      </w:r>
      <w:r>
        <w:t xml:space="preserve">I would focus the research question around the fact that you are designing a developing a system. </w:t>
      </w:r>
    </w:p>
    <w:p w14:paraId="2AD5D837" w14:textId="77777777" w:rsidR="00D8547F" w:rsidRDefault="00D8547F">
      <w:pPr>
        <w:pStyle w:val="CommentText"/>
      </w:pPr>
    </w:p>
    <w:p w14:paraId="167AC218" w14:textId="77777777" w:rsidR="00D8547F" w:rsidRDefault="00D8547F" w:rsidP="00BA7EC0">
      <w:pPr>
        <w:pStyle w:val="CommentText"/>
      </w:pPr>
      <w:r>
        <w:t xml:space="preserve">When you are asking if security can "be ensured", this is a yes or no question. It's also not obvious to me how this could be proved, given that cyber security is a moving target. </w:t>
      </w:r>
    </w:p>
  </w:comment>
  <w:comment w:id="10" w:author="Cathryn Peoples" w:date="2023-03-05T11:55:00Z" w:initials="CP">
    <w:p w14:paraId="45E18666" w14:textId="77777777" w:rsidR="00D8547F" w:rsidRDefault="00D8547F" w:rsidP="00512025">
      <w:pPr>
        <w:pStyle w:val="CommentText"/>
      </w:pPr>
      <w:r>
        <w:rPr>
          <w:rStyle w:val="CommentReference"/>
        </w:rPr>
        <w:annotationRef/>
      </w:r>
      <w:r>
        <w:t xml:space="preserve">Be more precise. What do you mean by model? Is this UML? Is it a system? What sort of a system? </w:t>
      </w:r>
    </w:p>
  </w:comment>
  <w:comment w:id="12" w:author="Cathryn Peoples" w:date="2023-03-05T11:54:00Z" w:initials="CP">
    <w:p w14:paraId="65BD68EE" w14:textId="581E03ED" w:rsidR="00D8547F" w:rsidRDefault="00D8547F" w:rsidP="00C034E7">
      <w:pPr>
        <w:pStyle w:val="CommentText"/>
      </w:pPr>
      <w:r>
        <w:rPr>
          <w:rStyle w:val="CommentReference"/>
        </w:rPr>
        <w:annotationRef/>
      </w:r>
      <w:r>
        <w:t xml:space="preserve">What is going to be done to achieve the CPS angle? </w:t>
      </w:r>
    </w:p>
  </w:comment>
  <w:comment w:id="11" w:author="Cathryn Peoples" w:date="2023-03-05T11:55:00Z" w:initials="CP">
    <w:p w14:paraId="24AEDF4B" w14:textId="77777777" w:rsidR="00D8547F" w:rsidRDefault="00D8547F" w:rsidP="001A01D0">
      <w:pPr>
        <w:pStyle w:val="CommentText"/>
      </w:pPr>
      <w:r>
        <w:rPr>
          <w:rStyle w:val="CommentReference"/>
        </w:rPr>
        <w:annotationRef/>
      </w:r>
      <w:r>
        <w:t xml:space="preserve">Does this refer to all cyber attack, or specific types of attack? </w:t>
      </w:r>
    </w:p>
  </w:comment>
  <w:comment w:id="13" w:author="Cathryn Peoples" w:date="2023-03-05T11:55:00Z" w:initials="CP">
    <w:p w14:paraId="5CD57FFD" w14:textId="77777777" w:rsidR="00D8547F" w:rsidRDefault="00D8547F" w:rsidP="00A2482B">
      <w:pPr>
        <w:pStyle w:val="CommentText"/>
      </w:pPr>
      <w:r>
        <w:rPr>
          <w:rStyle w:val="CommentReference"/>
        </w:rPr>
        <w:annotationRef/>
      </w:r>
      <w:r>
        <w:t xml:space="preserve">Why IoT in aim? </w:t>
      </w:r>
    </w:p>
  </w:comment>
  <w:comment w:id="15" w:author="Cathryn Peoples" w:date="2023-03-05T18:19:00Z" w:initials="CP">
    <w:p w14:paraId="2E872DE8" w14:textId="77777777" w:rsidR="00C518DD" w:rsidRDefault="00C518DD" w:rsidP="0076681F">
      <w:pPr>
        <w:pStyle w:val="CommentText"/>
      </w:pPr>
      <w:r>
        <w:rPr>
          <w:rStyle w:val="CommentReference"/>
        </w:rPr>
        <w:annotationRef/>
      </w:r>
      <w:r>
        <w:t xml:space="preserve">In the introduction, it would be good to allude to the security challenges in sports stadiums. In the introduction, we want to prepare the reader for the problem that the project is going to focus on. I encourage that this is specific to sports stadiums - 13,000 words is not a lot, and we want to avoid including too much general material. </w:t>
      </w:r>
    </w:p>
  </w:comment>
  <w:comment w:id="18" w:author="Cathryn Peoples" w:date="2023-03-05T18:28:00Z" w:initials="CP">
    <w:p w14:paraId="5CAA9E11" w14:textId="77777777" w:rsidR="009F5C73" w:rsidRDefault="009F5C73" w:rsidP="0089664F">
      <w:pPr>
        <w:pStyle w:val="CommentText"/>
      </w:pPr>
      <w:r>
        <w:rPr>
          <w:rStyle w:val="CommentReference"/>
        </w:rPr>
        <w:annotationRef/>
      </w:r>
      <w:r>
        <w:t xml:space="preserve">Where are you proposing to access this sample data? </w:t>
      </w:r>
    </w:p>
  </w:comment>
  <w:comment w:id="19" w:author="Cathryn Peoples" w:date="2023-03-05T18:29:00Z" w:initials="CP">
    <w:p w14:paraId="253818E7" w14:textId="77777777" w:rsidR="009F5C73" w:rsidRDefault="009F5C73" w:rsidP="00681872">
      <w:pPr>
        <w:pStyle w:val="CommentText"/>
      </w:pPr>
      <w:r>
        <w:rPr>
          <w:rStyle w:val="CommentReference"/>
        </w:rPr>
        <w:annotationRef/>
      </w:r>
      <w:r>
        <w:t xml:space="preserve">How is this building on the state-of-the-art? </w:t>
      </w:r>
    </w:p>
  </w:comment>
  <w:comment w:id="20" w:author="Cathryn Peoples" w:date="2023-03-05T18:30:00Z" w:initials="CP">
    <w:p w14:paraId="7F7E3375" w14:textId="77777777" w:rsidR="009F5C73" w:rsidRDefault="009F5C73" w:rsidP="007B5EC4">
      <w:pPr>
        <w:pStyle w:val="CommentText"/>
      </w:pPr>
      <w:r>
        <w:rPr>
          <w:rStyle w:val="CommentReference"/>
        </w:rPr>
        <w:annotationRef/>
      </w:r>
      <w:r>
        <w:t xml:space="preserve">A mitigation is to build redundancy time into your project schedule. </w:t>
      </w:r>
    </w:p>
  </w:comment>
  <w:comment w:id="21" w:author="Cathryn Peoples" w:date="2023-03-05T18:33:00Z" w:initials="CP">
    <w:p w14:paraId="3CB5609B" w14:textId="77777777" w:rsidR="009F5C73" w:rsidRDefault="009F5C73" w:rsidP="00280019">
      <w:pPr>
        <w:pStyle w:val="CommentText"/>
      </w:pPr>
      <w:r>
        <w:rPr>
          <w:rStyle w:val="CommentReference"/>
        </w:rPr>
        <w:annotationRef/>
      </w:r>
      <w:r>
        <w:t xml:space="preserve">Please ensure a consistent message throughout. Above, it is described that 12 will be accommodated. You may wish to prioritise the order in which they are tackled. </w:t>
      </w:r>
    </w:p>
  </w:comment>
  <w:comment w:id="22" w:author="Cathryn Peoples" w:date="2023-03-05T18:33:00Z" w:initials="CP">
    <w:p w14:paraId="3C34C07F" w14:textId="77777777" w:rsidR="009F5C73" w:rsidRDefault="009F5C73" w:rsidP="001A493B">
      <w:pPr>
        <w:pStyle w:val="CommentText"/>
      </w:pPr>
      <w:r>
        <w:rPr>
          <w:rStyle w:val="CommentReference"/>
        </w:rPr>
        <w:annotationRef/>
      </w:r>
      <w:r>
        <w:t xml:space="preserve">Prepare a project schedule and consider which you can deal with within the time available.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164533" w15:done="0"/>
  <w15:commentEx w15:paraId="3A96C0D5" w15:done="0"/>
  <w15:commentEx w15:paraId="2159B839" w15:done="0"/>
  <w15:commentEx w15:paraId="12716080" w15:done="0"/>
  <w15:commentEx w15:paraId="76AAEFCB" w15:done="0"/>
  <w15:commentEx w15:paraId="37F1DBEA" w15:done="0"/>
  <w15:commentEx w15:paraId="7A8AEF9E" w15:done="0"/>
  <w15:commentEx w15:paraId="0C9B504F" w15:done="0"/>
  <w15:commentEx w15:paraId="671605C7" w15:done="0"/>
  <w15:commentEx w15:paraId="167AC218" w15:done="0"/>
  <w15:commentEx w15:paraId="45E18666" w15:done="0"/>
  <w15:commentEx w15:paraId="65BD68EE" w15:done="0"/>
  <w15:commentEx w15:paraId="24AEDF4B" w15:done="0"/>
  <w15:commentEx w15:paraId="5CD57FFD" w15:done="0"/>
  <w15:commentEx w15:paraId="2E872DE8" w15:done="0"/>
  <w15:commentEx w15:paraId="5CAA9E11" w15:done="0"/>
  <w15:commentEx w15:paraId="253818E7" w15:done="0"/>
  <w15:commentEx w15:paraId="7F7E3375" w15:done="0"/>
  <w15:commentEx w15:paraId="3CB5609B" w15:done="0"/>
  <w15:commentEx w15:paraId="3C34C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0165" w16cex:dateUtc="2023-03-05T11:54:00Z"/>
  <w16cex:commentExtensible w16cex:durableId="27AF019D" w16cex:dateUtc="2023-03-05T11:55:00Z"/>
  <w16cex:commentExtensible w16cex:durableId="27AF017D" w16cex:dateUtc="2023-03-05T11:54:00Z"/>
  <w16cex:commentExtensible w16cex:durableId="27AF01B6" w16cex:dateUtc="2023-03-05T11:55:00Z"/>
  <w16cex:commentExtensible w16cex:durableId="27AF01CA" w16cex:dateUtc="2023-03-05T11:55:00Z"/>
  <w16cex:commentExtensible w16cex:durableId="27AF5BD0" w16cex:dateUtc="2023-03-05T18:19:00Z"/>
  <w16cex:commentExtensible w16cex:durableId="27AF5C4B" w16cex:dateUtc="2023-03-05T18:22:00Z"/>
  <w16cex:commentExtensible w16cex:durableId="27AF5DE2" w16cex:dateUtc="2023-03-05T18:28:00Z"/>
  <w16cex:commentExtensible w16cex:durableId="27AF5E07" w16cex:dateUtc="2023-03-05T18:29:00Z"/>
  <w16cex:commentExtensible w16cex:durableId="27AF5E3C" w16cex:dateUtc="2023-03-05T18:30:00Z"/>
  <w16cex:commentExtensible w16cex:durableId="27AF5E58" w16cex:dateUtc="2023-03-05T18:30:00Z"/>
  <w16cex:commentExtensible w16cex:durableId="27AF5EF0" w16cex:dateUtc="2023-03-05T18:33:00Z"/>
  <w16cex:commentExtensible w16cex:durableId="27AF5F0A" w16cex:dateUtc="2023-03-05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7AC218" w16cid:durableId="27AF0165"/>
  <w16cid:commentId w16cid:paraId="45E18666" w16cid:durableId="27AF019D"/>
  <w16cid:commentId w16cid:paraId="65BD68EE" w16cid:durableId="27AF017D"/>
  <w16cid:commentId w16cid:paraId="24AEDF4B" w16cid:durableId="27AF01B6"/>
  <w16cid:commentId w16cid:paraId="5CD57FFD" w16cid:durableId="27AF01CA"/>
  <w16cid:commentId w16cid:paraId="2E872DE8" w16cid:durableId="27AF5BD0"/>
  <w16cid:commentId w16cid:paraId="7AF9BB7E" w16cid:durableId="27AF5C4B"/>
  <w16cid:commentId w16cid:paraId="5CAA9E11" w16cid:durableId="27AF5DE2"/>
  <w16cid:commentId w16cid:paraId="253818E7" w16cid:durableId="27AF5E07"/>
  <w16cid:commentId w16cid:paraId="563DCB40" w16cid:durableId="27AF5E3C"/>
  <w16cid:commentId w16cid:paraId="7F7E3375" w16cid:durableId="27AF5E58"/>
  <w16cid:commentId w16cid:paraId="3CB5609B" w16cid:durableId="27AF5EF0"/>
  <w16cid:commentId w16cid:paraId="3C34C07F" w16cid:durableId="27AF5F0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E4014" w14:textId="77777777" w:rsidR="00BD4958" w:rsidRDefault="00BD4958" w:rsidP="00BF5370">
      <w:pPr>
        <w:spacing w:after="0" w:line="240" w:lineRule="auto"/>
      </w:pPr>
      <w:r>
        <w:separator/>
      </w:r>
    </w:p>
  </w:endnote>
  <w:endnote w:type="continuationSeparator" w:id="0">
    <w:p w14:paraId="24B6A5B2" w14:textId="77777777" w:rsidR="00BD4958" w:rsidRDefault="00BD4958" w:rsidP="00BF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D41A" w14:textId="31DA8E0F" w:rsidR="00EA25B9" w:rsidRDefault="00EA25B9" w:rsidP="00EA25B9">
    <w:pPr>
      <w:pStyle w:val="Footer"/>
      <w:tabs>
        <w:tab w:val="clear" w:pos="4513"/>
        <w:tab w:val="clear" w:pos="9026"/>
        <w:tab w:val="left" w:pos="1260"/>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49403" w14:textId="77777777" w:rsidR="00BD4958" w:rsidRDefault="00BD4958" w:rsidP="00BF5370">
      <w:pPr>
        <w:spacing w:after="0" w:line="240" w:lineRule="auto"/>
      </w:pPr>
      <w:r>
        <w:separator/>
      </w:r>
    </w:p>
  </w:footnote>
  <w:footnote w:type="continuationSeparator" w:id="0">
    <w:p w14:paraId="3755E9CF" w14:textId="77777777" w:rsidR="00BD4958" w:rsidRDefault="00BD4958" w:rsidP="00BF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12C"/>
    <w:multiLevelType w:val="hybridMultilevel"/>
    <w:tmpl w:val="F0EAC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957EE2"/>
    <w:multiLevelType w:val="hybridMultilevel"/>
    <w:tmpl w:val="E720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260A20"/>
    <w:multiLevelType w:val="hybridMultilevel"/>
    <w:tmpl w:val="32B2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45DA"/>
    <w:multiLevelType w:val="hybridMultilevel"/>
    <w:tmpl w:val="FA4AAD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4F64EA4"/>
    <w:multiLevelType w:val="hybridMultilevel"/>
    <w:tmpl w:val="6576D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35B74"/>
    <w:multiLevelType w:val="hybridMultilevel"/>
    <w:tmpl w:val="1E2AAC78"/>
    <w:lvl w:ilvl="0" w:tplc="0B40D44E">
      <w:start w:val="1"/>
      <w:numFmt w:val="decimal"/>
      <w:lvlText w:val="%1."/>
      <w:lvlJc w:val="left"/>
      <w:pPr>
        <w:ind w:left="720" w:hanging="360"/>
      </w:pPr>
      <w:rPr>
        <w:rFonts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559C4"/>
    <w:multiLevelType w:val="multilevel"/>
    <w:tmpl w:val="FECA5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31684"/>
    <w:multiLevelType w:val="hybridMultilevel"/>
    <w:tmpl w:val="1410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8026F"/>
    <w:multiLevelType w:val="hybridMultilevel"/>
    <w:tmpl w:val="F7F40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036F"/>
    <w:multiLevelType w:val="multilevel"/>
    <w:tmpl w:val="C7164EF8"/>
    <w:lvl w:ilvl="0">
      <w:start w:val="1"/>
      <w:numFmt w:val="decimal"/>
      <w:pStyle w:val="ListNumber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A2D298D"/>
    <w:multiLevelType w:val="multilevel"/>
    <w:tmpl w:val="F7B4685A"/>
    <w:lvl w:ilvl="0">
      <w:start w:val="1"/>
      <w:numFmt w:val="decimal"/>
      <w:pStyle w:val="ListNumber"/>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pStyle w:val="ListNumber3"/>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C410C"/>
    <w:multiLevelType w:val="hybridMultilevel"/>
    <w:tmpl w:val="31ACEE02"/>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1A002D3"/>
    <w:multiLevelType w:val="hybridMultilevel"/>
    <w:tmpl w:val="FE1C1906"/>
    <w:lvl w:ilvl="0" w:tplc="2B8C0C36">
      <w:start w:val="1"/>
      <w:numFmt w:val="decimal"/>
      <w:lvlText w:val="%1."/>
      <w:lvlJc w:val="left"/>
      <w:pPr>
        <w:ind w:left="720" w:hanging="360"/>
      </w:pPr>
      <w:rPr>
        <w:b w:val="0"/>
        <w:color w:val="auto"/>
      </w:rPr>
    </w:lvl>
    <w:lvl w:ilvl="1" w:tplc="718EEDD6">
      <w:start w:val="1"/>
      <w:numFmt w:val="lowerLetter"/>
      <w:lvlText w:val="%2."/>
      <w:lvlJc w:val="left"/>
      <w:pPr>
        <w:ind w:left="1440" w:hanging="360"/>
      </w:pPr>
      <w:rPr>
        <w:b w:val="0"/>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81B69"/>
    <w:multiLevelType w:val="hybridMultilevel"/>
    <w:tmpl w:val="251C01BC"/>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4" w15:restartNumberingAfterBreak="0">
    <w:nsid w:val="38CD4CB3"/>
    <w:multiLevelType w:val="hybridMultilevel"/>
    <w:tmpl w:val="4268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071DD6"/>
    <w:multiLevelType w:val="hybridMultilevel"/>
    <w:tmpl w:val="AA84F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6E63BA"/>
    <w:multiLevelType w:val="hybridMultilevel"/>
    <w:tmpl w:val="6936D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743110"/>
    <w:multiLevelType w:val="hybridMultilevel"/>
    <w:tmpl w:val="D2C8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8F50A9"/>
    <w:multiLevelType w:val="hybridMultilevel"/>
    <w:tmpl w:val="3D4E4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DD4FCE"/>
    <w:multiLevelType w:val="hybridMultilevel"/>
    <w:tmpl w:val="CED44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F60CDA"/>
    <w:multiLevelType w:val="hybridMultilevel"/>
    <w:tmpl w:val="7E64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342808"/>
    <w:multiLevelType w:val="hybridMultilevel"/>
    <w:tmpl w:val="F63E6FA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052425"/>
    <w:multiLevelType w:val="hybridMultilevel"/>
    <w:tmpl w:val="A478F8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3" w15:restartNumberingAfterBreak="0">
    <w:nsid w:val="64CD46E9"/>
    <w:multiLevelType w:val="hybridMultilevel"/>
    <w:tmpl w:val="49EC5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C00E06"/>
    <w:multiLevelType w:val="hybridMultilevel"/>
    <w:tmpl w:val="4468C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BB5344"/>
    <w:multiLevelType w:val="hybridMultilevel"/>
    <w:tmpl w:val="50263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BF1169"/>
    <w:multiLevelType w:val="hybridMultilevel"/>
    <w:tmpl w:val="461E7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0"/>
  </w:num>
  <w:num w:numId="4">
    <w:abstractNumId w:val="7"/>
  </w:num>
  <w:num w:numId="5">
    <w:abstractNumId w:val="18"/>
  </w:num>
  <w:num w:numId="6">
    <w:abstractNumId w:val="17"/>
  </w:num>
  <w:num w:numId="7">
    <w:abstractNumId w:val="1"/>
  </w:num>
  <w:num w:numId="8">
    <w:abstractNumId w:val="12"/>
  </w:num>
  <w:num w:numId="9">
    <w:abstractNumId w:val="3"/>
  </w:num>
  <w:num w:numId="10">
    <w:abstractNumId w:val="11"/>
  </w:num>
  <w:num w:numId="11">
    <w:abstractNumId w:val="21"/>
  </w:num>
  <w:num w:numId="12">
    <w:abstractNumId w:val="22"/>
  </w:num>
  <w:num w:numId="13">
    <w:abstractNumId w:val="6"/>
  </w:num>
  <w:num w:numId="14">
    <w:abstractNumId w:val="20"/>
  </w:num>
  <w:num w:numId="15">
    <w:abstractNumId w:val="14"/>
  </w:num>
  <w:num w:numId="16">
    <w:abstractNumId w:val="4"/>
  </w:num>
  <w:num w:numId="17">
    <w:abstractNumId w:val="2"/>
  </w:num>
  <w:num w:numId="18">
    <w:abstractNumId w:val="25"/>
  </w:num>
  <w:num w:numId="19">
    <w:abstractNumId w:val="19"/>
  </w:num>
  <w:num w:numId="20">
    <w:abstractNumId w:val="26"/>
  </w:num>
  <w:num w:numId="21">
    <w:abstractNumId w:val="10"/>
  </w:num>
  <w:num w:numId="22">
    <w:abstractNumId w:val="23"/>
  </w:num>
  <w:num w:numId="23">
    <w:abstractNumId w:val="9"/>
  </w:num>
  <w:num w:numId="24">
    <w:abstractNumId w:val="16"/>
  </w:num>
  <w:num w:numId="25">
    <w:abstractNumId w:val="8"/>
  </w:num>
  <w:num w:numId="26">
    <w:abstractNumId w:val="15"/>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Cathryn Peoples">
    <w15:presenceInfo w15:providerId="Windows Live" w15:userId="648b87443047f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AF5"/>
    <w:rsid w:val="000013B9"/>
    <w:rsid w:val="0000346E"/>
    <w:rsid w:val="0000407D"/>
    <w:rsid w:val="00004BEC"/>
    <w:rsid w:val="00004DDE"/>
    <w:rsid w:val="000053A9"/>
    <w:rsid w:val="0000543A"/>
    <w:rsid w:val="00005616"/>
    <w:rsid w:val="00005A07"/>
    <w:rsid w:val="00005D17"/>
    <w:rsid w:val="00006933"/>
    <w:rsid w:val="00006DD5"/>
    <w:rsid w:val="00007523"/>
    <w:rsid w:val="00007B99"/>
    <w:rsid w:val="00010809"/>
    <w:rsid w:val="00010923"/>
    <w:rsid w:val="0001148C"/>
    <w:rsid w:val="000124F8"/>
    <w:rsid w:val="000128A1"/>
    <w:rsid w:val="0001398F"/>
    <w:rsid w:val="00013B0D"/>
    <w:rsid w:val="00014B73"/>
    <w:rsid w:val="00015225"/>
    <w:rsid w:val="0001716E"/>
    <w:rsid w:val="00020762"/>
    <w:rsid w:val="0002126E"/>
    <w:rsid w:val="000218D5"/>
    <w:rsid w:val="00021D04"/>
    <w:rsid w:val="0002273B"/>
    <w:rsid w:val="00022CB8"/>
    <w:rsid w:val="00023229"/>
    <w:rsid w:val="00023255"/>
    <w:rsid w:val="000234B8"/>
    <w:rsid w:val="000246CD"/>
    <w:rsid w:val="00024720"/>
    <w:rsid w:val="0002476D"/>
    <w:rsid w:val="0002534B"/>
    <w:rsid w:val="00025A22"/>
    <w:rsid w:val="00025CB1"/>
    <w:rsid w:val="00025DE9"/>
    <w:rsid w:val="00026535"/>
    <w:rsid w:val="00026D5D"/>
    <w:rsid w:val="00027A5F"/>
    <w:rsid w:val="00027CA8"/>
    <w:rsid w:val="00030175"/>
    <w:rsid w:val="000301F5"/>
    <w:rsid w:val="000309A3"/>
    <w:rsid w:val="0003301D"/>
    <w:rsid w:val="000333CD"/>
    <w:rsid w:val="000348CE"/>
    <w:rsid w:val="000363B5"/>
    <w:rsid w:val="00036601"/>
    <w:rsid w:val="00036678"/>
    <w:rsid w:val="00036CB2"/>
    <w:rsid w:val="00036D8F"/>
    <w:rsid w:val="00037050"/>
    <w:rsid w:val="00037631"/>
    <w:rsid w:val="000377E0"/>
    <w:rsid w:val="00037AEE"/>
    <w:rsid w:val="00040010"/>
    <w:rsid w:val="000410EF"/>
    <w:rsid w:val="000433C6"/>
    <w:rsid w:val="0004396D"/>
    <w:rsid w:val="00044548"/>
    <w:rsid w:val="00044C31"/>
    <w:rsid w:val="000451E9"/>
    <w:rsid w:val="00045DDA"/>
    <w:rsid w:val="0004601A"/>
    <w:rsid w:val="00046B10"/>
    <w:rsid w:val="00046D01"/>
    <w:rsid w:val="000471B3"/>
    <w:rsid w:val="00050B31"/>
    <w:rsid w:val="00051BD8"/>
    <w:rsid w:val="00052CD3"/>
    <w:rsid w:val="000530EA"/>
    <w:rsid w:val="000532B0"/>
    <w:rsid w:val="00053618"/>
    <w:rsid w:val="000548A3"/>
    <w:rsid w:val="000553E4"/>
    <w:rsid w:val="00055B21"/>
    <w:rsid w:val="00055CDD"/>
    <w:rsid w:val="000574F8"/>
    <w:rsid w:val="00057622"/>
    <w:rsid w:val="000604E3"/>
    <w:rsid w:val="0006052C"/>
    <w:rsid w:val="0006065B"/>
    <w:rsid w:val="00060745"/>
    <w:rsid w:val="000608C5"/>
    <w:rsid w:val="00060F68"/>
    <w:rsid w:val="00061772"/>
    <w:rsid w:val="00062138"/>
    <w:rsid w:val="00063846"/>
    <w:rsid w:val="00063A69"/>
    <w:rsid w:val="00063DAA"/>
    <w:rsid w:val="000640E6"/>
    <w:rsid w:val="00064C22"/>
    <w:rsid w:val="00064F4B"/>
    <w:rsid w:val="0006534A"/>
    <w:rsid w:val="00065438"/>
    <w:rsid w:val="00065E79"/>
    <w:rsid w:val="00067BD7"/>
    <w:rsid w:val="000717EF"/>
    <w:rsid w:val="00071806"/>
    <w:rsid w:val="00071B29"/>
    <w:rsid w:val="00071C8B"/>
    <w:rsid w:val="0007359A"/>
    <w:rsid w:val="00073A8D"/>
    <w:rsid w:val="00073D99"/>
    <w:rsid w:val="00074B23"/>
    <w:rsid w:val="00074B52"/>
    <w:rsid w:val="00074C34"/>
    <w:rsid w:val="00074CCB"/>
    <w:rsid w:val="0007539D"/>
    <w:rsid w:val="00075AF5"/>
    <w:rsid w:val="000766D9"/>
    <w:rsid w:val="000768A2"/>
    <w:rsid w:val="000804E2"/>
    <w:rsid w:val="00080AEA"/>
    <w:rsid w:val="00080BCE"/>
    <w:rsid w:val="00081B96"/>
    <w:rsid w:val="00081CD1"/>
    <w:rsid w:val="000828A6"/>
    <w:rsid w:val="00082911"/>
    <w:rsid w:val="00082C5E"/>
    <w:rsid w:val="00083766"/>
    <w:rsid w:val="00083F4D"/>
    <w:rsid w:val="0008455C"/>
    <w:rsid w:val="0008468D"/>
    <w:rsid w:val="00084ECD"/>
    <w:rsid w:val="00086861"/>
    <w:rsid w:val="0009002A"/>
    <w:rsid w:val="0009053A"/>
    <w:rsid w:val="00090A25"/>
    <w:rsid w:val="0009108D"/>
    <w:rsid w:val="0009136B"/>
    <w:rsid w:val="0009345D"/>
    <w:rsid w:val="000934B9"/>
    <w:rsid w:val="000935EE"/>
    <w:rsid w:val="00093A67"/>
    <w:rsid w:val="00095291"/>
    <w:rsid w:val="0009533D"/>
    <w:rsid w:val="0009539A"/>
    <w:rsid w:val="00095AC5"/>
    <w:rsid w:val="00096C36"/>
    <w:rsid w:val="00096EE9"/>
    <w:rsid w:val="00097503"/>
    <w:rsid w:val="000A1142"/>
    <w:rsid w:val="000A1278"/>
    <w:rsid w:val="000A2C7D"/>
    <w:rsid w:val="000A3685"/>
    <w:rsid w:val="000A4A96"/>
    <w:rsid w:val="000A64AA"/>
    <w:rsid w:val="000A732A"/>
    <w:rsid w:val="000A76AE"/>
    <w:rsid w:val="000B1098"/>
    <w:rsid w:val="000B1278"/>
    <w:rsid w:val="000B20CB"/>
    <w:rsid w:val="000B271A"/>
    <w:rsid w:val="000B2D51"/>
    <w:rsid w:val="000B3419"/>
    <w:rsid w:val="000B3586"/>
    <w:rsid w:val="000B53F7"/>
    <w:rsid w:val="000B5930"/>
    <w:rsid w:val="000B5BFD"/>
    <w:rsid w:val="000B6135"/>
    <w:rsid w:val="000B631B"/>
    <w:rsid w:val="000C07F7"/>
    <w:rsid w:val="000C1740"/>
    <w:rsid w:val="000C1901"/>
    <w:rsid w:val="000C227D"/>
    <w:rsid w:val="000C2CBE"/>
    <w:rsid w:val="000C3539"/>
    <w:rsid w:val="000C3668"/>
    <w:rsid w:val="000C3D50"/>
    <w:rsid w:val="000C42BD"/>
    <w:rsid w:val="000C43D1"/>
    <w:rsid w:val="000C4A9A"/>
    <w:rsid w:val="000C535C"/>
    <w:rsid w:val="000C5962"/>
    <w:rsid w:val="000C6685"/>
    <w:rsid w:val="000C674A"/>
    <w:rsid w:val="000C6EC5"/>
    <w:rsid w:val="000C784E"/>
    <w:rsid w:val="000D13DE"/>
    <w:rsid w:val="000D19F2"/>
    <w:rsid w:val="000D1A21"/>
    <w:rsid w:val="000D2865"/>
    <w:rsid w:val="000D2AFE"/>
    <w:rsid w:val="000D2C65"/>
    <w:rsid w:val="000D2E13"/>
    <w:rsid w:val="000D2F47"/>
    <w:rsid w:val="000D349B"/>
    <w:rsid w:val="000D36CC"/>
    <w:rsid w:val="000D52B4"/>
    <w:rsid w:val="000D5DE2"/>
    <w:rsid w:val="000D623A"/>
    <w:rsid w:val="000D665E"/>
    <w:rsid w:val="000D6D1D"/>
    <w:rsid w:val="000D7A46"/>
    <w:rsid w:val="000D7B19"/>
    <w:rsid w:val="000E1209"/>
    <w:rsid w:val="000E2C6B"/>
    <w:rsid w:val="000E316D"/>
    <w:rsid w:val="000E3877"/>
    <w:rsid w:val="000E39CC"/>
    <w:rsid w:val="000E3CCF"/>
    <w:rsid w:val="000E3FDC"/>
    <w:rsid w:val="000E64A7"/>
    <w:rsid w:val="000E66C1"/>
    <w:rsid w:val="000E6E53"/>
    <w:rsid w:val="000E7798"/>
    <w:rsid w:val="000E7817"/>
    <w:rsid w:val="000E7FF8"/>
    <w:rsid w:val="000F0032"/>
    <w:rsid w:val="000F051D"/>
    <w:rsid w:val="000F15D7"/>
    <w:rsid w:val="000F3145"/>
    <w:rsid w:val="000F3B9D"/>
    <w:rsid w:val="000F3DBD"/>
    <w:rsid w:val="000F3FBE"/>
    <w:rsid w:val="000F40FB"/>
    <w:rsid w:val="000F4D0E"/>
    <w:rsid w:val="000F4D93"/>
    <w:rsid w:val="000F52F4"/>
    <w:rsid w:val="000F62C2"/>
    <w:rsid w:val="000F7232"/>
    <w:rsid w:val="000F797D"/>
    <w:rsid w:val="001007B7"/>
    <w:rsid w:val="00100880"/>
    <w:rsid w:val="001015DB"/>
    <w:rsid w:val="00101B6E"/>
    <w:rsid w:val="00102F33"/>
    <w:rsid w:val="001031F5"/>
    <w:rsid w:val="00103678"/>
    <w:rsid w:val="00104053"/>
    <w:rsid w:val="001049BF"/>
    <w:rsid w:val="00105352"/>
    <w:rsid w:val="00105386"/>
    <w:rsid w:val="00105D2F"/>
    <w:rsid w:val="00106329"/>
    <w:rsid w:val="00106937"/>
    <w:rsid w:val="001076D4"/>
    <w:rsid w:val="00107847"/>
    <w:rsid w:val="00107F68"/>
    <w:rsid w:val="0011031A"/>
    <w:rsid w:val="001106E1"/>
    <w:rsid w:val="00110942"/>
    <w:rsid w:val="00110C1F"/>
    <w:rsid w:val="00110D71"/>
    <w:rsid w:val="00112CCE"/>
    <w:rsid w:val="001131C6"/>
    <w:rsid w:val="0011463E"/>
    <w:rsid w:val="00115544"/>
    <w:rsid w:val="0011734A"/>
    <w:rsid w:val="00120915"/>
    <w:rsid w:val="001211F3"/>
    <w:rsid w:val="001213ED"/>
    <w:rsid w:val="00122F6A"/>
    <w:rsid w:val="0012336A"/>
    <w:rsid w:val="0012369A"/>
    <w:rsid w:val="001237CB"/>
    <w:rsid w:val="001238A7"/>
    <w:rsid w:val="00123926"/>
    <w:rsid w:val="00123BBE"/>
    <w:rsid w:val="0012458D"/>
    <w:rsid w:val="00124902"/>
    <w:rsid w:val="00124E7B"/>
    <w:rsid w:val="00125310"/>
    <w:rsid w:val="00125BAA"/>
    <w:rsid w:val="0012682B"/>
    <w:rsid w:val="00126CC8"/>
    <w:rsid w:val="00127E2D"/>
    <w:rsid w:val="00127ED8"/>
    <w:rsid w:val="001300DD"/>
    <w:rsid w:val="001310C9"/>
    <w:rsid w:val="001311C5"/>
    <w:rsid w:val="00131351"/>
    <w:rsid w:val="001323A9"/>
    <w:rsid w:val="001324B6"/>
    <w:rsid w:val="00133395"/>
    <w:rsid w:val="00134048"/>
    <w:rsid w:val="00134AD1"/>
    <w:rsid w:val="00134B4D"/>
    <w:rsid w:val="001353A9"/>
    <w:rsid w:val="0013573D"/>
    <w:rsid w:val="001359FF"/>
    <w:rsid w:val="00135B89"/>
    <w:rsid w:val="00135E71"/>
    <w:rsid w:val="00136BBB"/>
    <w:rsid w:val="0013766B"/>
    <w:rsid w:val="00137B53"/>
    <w:rsid w:val="00137DEB"/>
    <w:rsid w:val="00137E6E"/>
    <w:rsid w:val="00140C15"/>
    <w:rsid w:val="00140DAF"/>
    <w:rsid w:val="0014141F"/>
    <w:rsid w:val="00141FD2"/>
    <w:rsid w:val="0014215F"/>
    <w:rsid w:val="00142602"/>
    <w:rsid w:val="00142D28"/>
    <w:rsid w:val="0014399D"/>
    <w:rsid w:val="00144BD0"/>
    <w:rsid w:val="00146C68"/>
    <w:rsid w:val="00147366"/>
    <w:rsid w:val="00150B0E"/>
    <w:rsid w:val="00151161"/>
    <w:rsid w:val="00151746"/>
    <w:rsid w:val="00152314"/>
    <w:rsid w:val="00153784"/>
    <w:rsid w:val="001539B1"/>
    <w:rsid w:val="00153E9D"/>
    <w:rsid w:val="0015415F"/>
    <w:rsid w:val="001548B0"/>
    <w:rsid w:val="00154D14"/>
    <w:rsid w:val="00155BEA"/>
    <w:rsid w:val="00155DCB"/>
    <w:rsid w:val="00156737"/>
    <w:rsid w:val="00156E15"/>
    <w:rsid w:val="00157395"/>
    <w:rsid w:val="00157656"/>
    <w:rsid w:val="001578CB"/>
    <w:rsid w:val="00160EC3"/>
    <w:rsid w:val="00161C9E"/>
    <w:rsid w:val="001630EA"/>
    <w:rsid w:val="001632F4"/>
    <w:rsid w:val="00163947"/>
    <w:rsid w:val="00163E08"/>
    <w:rsid w:val="00163F3E"/>
    <w:rsid w:val="0016458E"/>
    <w:rsid w:val="001647C3"/>
    <w:rsid w:val="00165B86"/>
    <w:rsid w:val="00165D43"/>
    <w:rsid w:val="00165EC5"/>
    <w:rsid w:val="00166233"/>
    <w:rsid w:val="00167DE4"/>
    <w:rsid w:val="00170142"/>
    <w:rsid w:val="0017038C"/>
    <w:rsid w:val="001704CB"/>
    <w:rsid w:val="00170701"/>
    <w:rsid w:val="00171150"/>
    <w:rsid w:val="00171B59"/>
    <w:rsid w:val="00172D9B"/>
    <w:rsid w:val="00173AE0"/>
    <w:rsid w:val="0017498A"/>
    <w:rsid w:val="0017511E"/>
    <w:rsid w:val="00175551"/>
    <w:rsid w:val="00177BDD"/>
    <w:rsid w:val="00180169"/>
    <w:rsid w:val="00180BB3"/>
    <w:rsid w:val="001810D3"/>
    <w:rsid w:val="00181728"/>
    <w:rsid w:val="00183063"/>
    <w:rsid w:val="0018374B"/>
    <w:rsid w:val="001838B9"/>
    <w:rsid w:val="001850A9"/>
    <w:rsid w:val="00185924"/>
    <w:rsid w:val="00185C7D"/>
    <w:rsid w:val="001877D5"/>
    <w:rsid w:val="001879A3"/>
    <w:rsid w:val="001906F5"/>
    <w:rsid w:val="001907B2"/>
    <w:rsid w:val="00191EB7"/>
    <w:rsid w:val="00192123"/>
    <w:rsid w:val="001925FB"/>
    <w:rsid w:val="00192FAF"/>
    <w:rsid w:val="001938E6"/>
    <w:rsid w:val="00194897"/>
    <w:rsid w:val="00194D90"/>
    <w:rsid w:val="00194FA1"/>
    <w:rsid w:val="00196A91"/>
    <w:rsid w:val="00197434"/>
    <w:rsid w:val="001A064E"/>
    <w:rsid w:val="001A0775"/>
    <w:rsid w:val="001A0BEA"/>
    <w:rsid w:val="001A0DF0"/>
    <w:rsid w:val="001A0E09"/>
    <w:rsid w:val="001A1B25"/>
    <w:rsid w:val="001A1CDC"/>
    <w:rsid w:val="001A36BD"/>
    <w:rsid w:val="001A4544"/>
    <w:rsid w:val="001A463A"/>
    <w:rsid w:val="001A4D2E"/>
    <w:rsid w:val="001A4DBD"/>
    <w:rsid w:val="001A594E"/>
    <w:rsid w:val="001A6A4D"/>
    <w:rsid w:val="001A71FF"/>
    <w:rsid w:val="001A7E7A"/>
    <w:rsid w:val="001B065E"/>
    <w:rsid w:val="001B06FB"/>
    <w:rsid w:val="001B0F6B"/>
    <w:rsid w:val="001B2D31"/>
    <w:rsid w:val="001B3F16"/>
    <w:rsid w:val="001B400E"/>
    <w:rsid w:val="001B40C9"/>
    <w:rsid w:val="001B6724"/>
    <w:rsid w:val="001C0F70"/>
    <w:rsid w:val="001C1628"/>
    <w:rsid w:val="001C1A6C"/>
    <w:rsid w:val="001C1E0D"/>
    <w:rsid w:val="001C2109"/>
    <w:rsid w:val="001C3F60"/>
    <w:rsid w:val="001C4324"/>
    <w:rsid w:val="001C4D5B"/>
    <w:rsid w:val="001C4D89"/>
    <w:rsid w:val="001C71FC"/>
    <w:rsid w:val="001C7895"/>
    <w:rsid w:val="001C7A00"/>
    <w:rsid w:val="001C7CA8"/>
    <w:rsid w:val="001D083C"/>
    <w:rsid w:val="001D105F"/>
    <w:rsid w:val="001D1743"/>
    <w:rsid w:val="001D1BC7"/>
    <w:rsid w:val="001D1D8C"/>
    <w:rsid w:val="001D1E53"/>
    <w:rsid w:val="001D25F7"/>
    <w:rsid w:val="001D2CF7"/>
    <w:rsid w:val="001D2D71"/>
    <w:rsid w:val="001D345F"/>
    <w:rsid w:val="001D3D75"/>
    <w:rsid w:val="001D49FE"/>
    <w:rsid w:val="001D4B61"/>
    <w:rsid w:val="001D52B2"/>
    <w:rsid w:val="001D59F3"/>
    <w:rsid w:val="001D5C27"/>
    <w:rsid w:val="001D6D26"/>
    <w:rsid w:val="001D73A1"/>
    <w:rsid w:val="001E0129"/>
    <w:rsid w:val="001E0150"/>
    <w:rsid w:val="001E10D5"/>
    <w:rsid w:val="001E20E6"/>
    <w:rsid w:val="001E234A"/>
    <w:rsid w:val="001E2B0A"/>
    <w:rsid w:val="001E38A8"/>
    <w:rsid w:val="001E3FCA"/>
    <w:rsid w:val="001E413E"/>
    <w:rsid w:val="001E4DAA"/>
    <w:rsid w:val="001E510C"/>
    <w:rsid w:val="001E5BD1"/>
    <w:rsid w:val="001E5BEC"/>
    <w:rsid w:val="001E76E2"/>
    <w:rsid w:val="001F053B"/>
    <w:rsid w:val="001F07D5"/>
    <w:rsid w:val="001F0C0F"/>
    <w:rsid w:val="001F3BA0"/>
    <w:rsid w:val="001F4B15"/>
    <w:rsid w:val="001F54D4"/>
    <w:rsid w:val="001F6A47"/>
    <w:rsid w:val="001F6F8A"/>
    <w:rsid w:val="001F758B"/>
    <w:rsid w:val="001F77AA"/>
    <w:rsid w:val="001F7A96"/>
    <w:rsid w:val="002005C8"/>
    <w:rsid w:val="00200739"/>
    <w:rsid w:val="00201A4C"/>
    <w:rsid w:val="00203696"/>
    <w:rsid w:val="002050C8"/>
    <w:rsid w:val="002063BD"/>
    <w:rsid w:val="00207392"/>
    <w:rsid w:val="00210DC8"/>
    <w:rsid w:val="00211D2F"/>
    <w:rsid w:val="00212894"/>
    <w:rsid w:val="00213157"/>
    <w:rsid w:val="00213417"/>
    <w:rsid w:val="002134BC"/>
    <w:rsid w:val="0021359E"/>
    <w:rsid w:val="00214C99"/>
    <w:rsid w:val="002154D7"/>
    <w:rsid w:val="00216345"/>
    <w:rsid w:val="00217018"/>
    <w:rsid w:val="002177D5"/>
    <w:rsid w:val="00220124"/>
    <w:rsid w:val="0022047E"/>
    <w:rsid w:val="00220F06"/>
    <w:rsid w:val="00222973"/>
    <w:rsid w:val="0022471E"/>
    <w:rsid w:val="002247D0"/>
    <w:rsid w:val="00226563"/>
    <w:rsid w:val="00226B23"/>
    <w:rsid w:val="002271E0"/>
    <w:rsid w:val="00232501"/>
    <w:rsid w:val="00232E2F"/>
    <w:rsid w:val="00233224"/>
    <w:rsid w:val="00233276"/>
    <w:rsid w:val="00233C46"/>
    <w:rsid w:val="00234420"/>
    <w:rsid w:val="00235D39"/>
    <w:rsid w:val="00235E1F"/>
    <w:rsid w:val="00240AAB"/>
    <w:rsid w:val="00240DBB"/>
    <w:rsid w:val="0024123A"/>
    <w:rsid w:val="00241FA9"/>
    <w:rsid w:val="00242084"/>
    <w:rsid w:val="002424C4"/>
    <w:rsid w:val="0024318A"/>
    <w:rsid w:val="00243687"/>
    <w:rsid w:val="002439AF"/>
    <w:rsid w:val="00243D85"/>
    <w:rsid w:val="0024400A"/>
    <w:rsid w:val="00245CCC"/>
    <w:rsid w:val="00245EF6"/>
    <w:rsid w:val="002463DF"/>
    <w:rsid w:val="002469F4"/>
    <w:rsid w:val="002474DD"/>
    <w:rsid w:val="00247590"/>
    <w:rsid w:val="00247C46"/>
    <w:rsid w:val="00250244"/>
    <w:rsid w:val="00250959"/>
    <w:rsid w:val="00250BD4"/>
    <w:rsid w:val="0025102C"/>
    <w:rsid w:val="00251934"/>
    <w:rsid w:val="00251A0F"/>
    <w:rsid w:val="00251D02"/>
    <w:rsid w:val="00252CF6"/>
    <w:rsid w:val="00252EEC"/>
    <w:rsid w:val="00253AB2"/>
    <w:rsid w:val="00253B16"/>
    <w:rsid w:val="00254041"/>
    <w:rsid w:val="00255ADC"/>
    <w:rsid w:val="0025671C"/>
    <w:rsid w:val="00257747"/>
    <w:rsid w:val="00257868"/>
    <w:rsid w:val="0026048F"/>
    <w:rsid w:val="00260F3F"/>
    <w:rsid w:val="002612D3"/>
    <w:rsid w:val="002618F1"/>
    <w:rsid w:val="0026203B"/>
    <w:rsid w:val="0026258A"/>
    <w:rsid w:val="002636A1"/>
    <w:rsid w:val="00263A95"/>
    <w:rsid w:val="00264089"/>
    <w:rsid w:val="00264BD5"/>
    <w:rsid w:val="00264D10"/>
    <w:rsid w:val="002657B4"/>
    <w:rsid w:val="00265E1C"/>
    <w:rsid w:val="00266195"/>
    <w:rsid w:val="0026674E"/>
    <w:rsid w:val="00267933"/>
    <w:rsid w:val="00267C2D"/>
    <w:rsid w:val="00270069"/>
    <w:rsid w:val="00270210"/>
    <w:rsid w:val="0027108C"/>
    <w:rsid w:val="00272275"/>
    <w:rsid w:val="00272632"/>
    <w:rsid w:val="00272DEA"/>
    <w:rsid w:val="002736C5"/>
    <w:rsid w:val="00273BA1"/>
    <w:rsid w:val="002742AC"/>
    <w:rsid w:val="00276D2D"/>
    <w:rsid w:val="002801D2"/>
    <w:rsid w:val="00280D8A"/>
    <w:rsid w:val="00280FFA"/>
    <w:rsid w:val="002811DE"/>
    <w:rsid w:val="00281435"/>
    <w:rsid w:val="0028153B"/>
    <w:rsid w:val="00281D67"/>
    <w:rsid w:val="0028376E"/>
    <w:rsid w:val="00283917"/>
    <w:rsid w:val="002840B5"/>
    <w:rsid w:val="00284217"/>
    <w:rsid w:val="00285CE9"/>
    <w:rsid w:val="00285D7C"/>
    <w:rsid w:val="0028663C"/>
    <w:rsid w:val="00286D22"/>
    <w:rsid w:val="002874FC"/>
    <w:rsid w:val="002878A4"/>
    <w:rsid w:val="00287D71"/>
    <w:rsid w:val="00287F5E"/>
    <w:rsid w:val="0029010F"/>
    <w:rsid w:val="0029149F"/>
    <w:rsid w:val="00291594"/>
    <w:rsid w:val="00292055"/>
    <w:rsid w:val="00292796"/>
    <w:rsid w:val="00292A8E"/>
    <w:rsid w:val="00292FBE"/>
    <w:rsid w:val="00293A6F"/>
    <w:rsid w:val="002943C8"/>
    <w:rsid w:val="00294B9F"/>
    <w:rsid w:val="00294F0D"/>
    <w:rsid w:val="002951DF"/>
    <w:rsid w:val="00296F1F"/>
    <w:rsid w:val="00296F4C"/>
    <w:rsid w:val="00296FEF"/>
    <w:rsid w:val="00297C6E"/>
    <w:rsid w:val="002A0775"/>
    <w:rsid w:val="002A1F86"/>
    <w:rsid w:val="002A2CCF"/>
    <w:rsid w:val="002A51F3"/>
    <w:rsid w:val="002A5E8D"/>
    <w:rsid w:val="002A6969"/>
    <w:rsid w:val="002A6C8B"/>
    <w:rsid w:val="002A7956"/>
    <w:rsid w:val="002B0374"/>
    <w:rsid w:val="002B0610"/>
    <w:rsid w:val="002B0A27"/>
    <w:rsid w:val="002B0F53"/>
    <w:rsid w:val="002B10E0"/>
    <w:rsid w:val="002B126A"/>
    <w:rsid w:val="002B2F59"/>
    <w:rsid w:val="002B2F7F"/>
    <w:rsid w:val="002B3556"/>
    <w:rsid w:val="002B45B7"/>
    <w:rsid w:val="002B7020"/>
    <w:rsid w:val="002B7525"/>
    <w:rsid w:val="002C08D5"/>
    <w:rsid w:val="002C0CC3"/>
    <w:rsid w:val="002C0E60"/>
    <w:rsid w:val="002C1E59"/>
    <w:rsid w:val="002C2762"/>
    <w:rsid w:val="002C2D57"/>
    <w:rsid w:val="002C32E1"/>
    <w:rsid w:val="002C40A7"/>
    <w:rsid w:val="002C4784"/>
    <w:rsid w:val="002C52F1"/>
    <w:rsid w:val="002C5C89"/>
    <w:rsid w:val="002C6454"/>
    <w:rsid w:val="002C76E2"/>
    <w:rsid w:val="002D0091"/>
    <w:rsid w:val="002D05F0"/>
    <w:rsid w:val="002D0E5F"/>
    <w:rsid w:val="002D1892"/>
    <w:rsid w:val="002D1ECC"/>
    <w:rsid w:val="002D2C5C"/>
    <w:rsid w:val="002D2CC4"/>
    <w:rsid w:val="002D4EBC"/>
    <w:rsid w:val="002D4F62"/>
    <w:rsid w:val="002D526D"/>
    <w:rsid w:val="002D5F70"/>
    <w:rsid w:val="002D61D1"/>
    <w:rsid w:val="002D6647"/>
    <w:rsid w:val="002D6782"/>
    <w:rsid w:val="002D686D"/>
    <w:rsid w:val="002D7122"/>
    <w:rsid w:val="002E0540"/>
    <w:rsid w:val="002E069F"/>
    <w:rsid w:val="002E1362"/>
    <w:rsid w:val="002E2A7B"/>
    <w:rsid w:val="002E3294"/>
    <w:rsid w:val="002E41B9"/>
    <w:rsid w:val="002E461D"/>
    <w:rsid w:val="002E4A61"/>
    <w:rsid w:val="002E4B19"/>
    <w:rsid w:val="002E4FDA"/>
    <w:rsid w:val="002E5248"/>
    <w:rsid w:val="002E5FEB"/>
    <w:rsid w:val="002E605A"/>
    <w:rsid w:val="002E714D"/>
    <w:rsid w:val="002E7D51"/>
    <w:rsid w:val="002E7DB5"/>
    <w:rsid w:val="002F008E"/>
    <w:rsid w:val="002F0791"/>
    <w:rsid w:val="002F12AE"/>
    <w:rsid w:val="002F16E6"/>
    <w:rsid w:val="002F1802"/>
    <w:rsid w:val="002F186A"/>
    <w:rsid w:val="002F193A"/>
    <w:rsid w:val="002F2B2A"/>
    <w:rsid w:val="002F486B"/>
    <w:rsid w:val="002F5231"/>
    <w:rsid w:val="002F6AC2"/>
    <w:rsid w:val="00300E96"/>
    <w:rsid w:val="0030182F"/>
    <w:rsid w:val="00301B17"/>
    <w:rsid w:val="00301C4D"/>
    <w:rsid w:val="0030378F"/>
    <w:rsid w:val="00303A4C"/>
    <w:rsid w:val="00304FE0"/>
    <w:rsid w:val="003066F0"/>
    <w:rsid w:val="00307644"/>
    <w:rsid w:val="003076E8"/>
    <w:rsid w:val="00307812"/>
    <w:rsid w:val="00310313"/>
    <w:rsid w:val="003105E3"/>
    <w:rsid w:val="003117EE"/>
    <w:rsid w:val="0031199B"/>
    <w:rsid w:val="0031202E"/>
    <w:rsid w:val="003123DF"/>
    <w:rsid w:val="00312DA7"/>
    <w:rsid w:val="0031451D"/>
    <w:rsid w:val="00314AC5"/>
    <w:rsid w:val="00314AF6"/>
    <w:rsid w:val="00314E01"/>
    <w:rsid w:val="003159AE"/>
    <w:rsid w:val="00315C6B"/>
    <w:rsid w:val="0031755A"/>
    <w:rsid w:val="00317629"/>
    <w:rsid w:val="00320576"/>
    <w:rsid w:val="003205E6"/>
    <w:rsid w:val="00320EE1"/>
    <w:rsid w:val="0032128C"/>
    <w:rsid w:val="00321292"/>
    <w:rsid w:val="003213FF"/>
    <w:rsid w:val="00321430"/>
    <w:rsid w:val="00321D6F"/>
    <w:rsid w:val="00321F2F"/>
    <w:rsid w:val="00321F8B"/>
    <w:rsid w:val="00322179"/>
    <w:rsid w:val="0032286E"/>
    <w:rsid w:val="00323C78"/>
    <w:rsid w:val="00324B6D"/>
    <w:rsid w:val="003256D3"/>
    <w:rsid w:val="00326F20"/>
    <w:rsid w:val="00327475"/>
    <w:rsid w:val="003278A8"/>
    <w:rsid w:val="00330027"/>
    <w:rsid w:val="00330925"/>
    <w:rsid w:val="00330DE4"/>
    <w:rsid w:val="00331A74"/>
    <w:rsid w:val="00331B72"/>
    <w:rsid w:val="003329D6"/>
    <w:rsid w:val="00334526"/>
    <w:rsid w:val="00334772"/>
    <w:rsid w:val="003352A8"/>
    <w:rsid w:val="00337DE8"/>
    <w:rsid w:val="003400CD"/>
    <w:rsid w:val="0034022A"/>
    <w:rsid w:val="0034242B"/>
    <w:rsid w:val="00342ACE"/>
    <w:rsid w:val="00342B96"/>
    <w:rsid w:val="00342C49"/>
    <w:rsid w:val="0034428D"/>
    <w:rsid w:val="003442EA"/>
    <w:rsid w:val="00344A6A"/>
    <w:rsid w:val="0034602F"/>
    <w:rsid w:val="003463C5"/>
    <w:rsid w:val="003476A2"/>
    <w:rsid w:val="003476CC"/>
    <w:rsid w:val="00350B36"/>
    <w:rsid w:val="00350B86"/>
    <w:rsid w:val="00350EF1"/>
    <w:rsid w:val="00352083"/>
    <w:rsid w:val="003520D7"/>
    <w:rsid w:val="00352370"/>
    <w:rsid w:val="00352C93"/>
    <w:rsid w:val="0035321C"/>
    <w:rsid w:val="00354730"/>
    <w:rsid w:val="003553C2"/>
    <w:rsid w:val="003562B4"/>
    <w:rsid w:val="00356319"/>
    <w:rsid w:val="00360A35"/>
    <w:rsid w:val="00360BCE"/>
    <w:rsid w:val="00361373"/>
    <w:rsid w:val="0036144F"/>
    <w:rsid w:val="00361E0C"/>
    <w:rsid w:val="00362263"/>
    <w:rsid w:val="00363B3F"/>
    <w:rsid w:val="003645A1"/>
    <w:rsid w:val="00365BA4"/>
    <w:rsid w:val="00366A88"/>
    <w:rsid w:val="00367099"/>
    <w:rsid w:val="00367C6B"/>
    <w:rsid w:val="00367D8A"/>
    <w:rsid w:val="003703BE"/>
    <w:rsid w:val="003708A6"/>
    <w:rsid w:val="00371D9B"/>
    <w:rsid w:val="00372FF2"/>
    <w:rsid w:val="00374DBE"/>
    <w:rsid w:val="00374FC6"/>
    <w:rsid w:val="003772BE"/>
    <w:rsid w:val="00377C38"/>
    <w:rsid w:val="003803FE"/>
    <w:rsid w:val="0038120D"/>
    <w:rsid w:val="003815F3"/>
    <w:rsid w:val="0038308A"/>
    <w:rsid w:val="003831A0"/>
    <w:rsid w:val="00384286"/>
    <w:rsid w:val="00384C99"/>
    <w:rsid w:val="00384E01"/>
    <w:rsid w:val="003852E8"/>
    <w:rsid w:val="003855C7"/>
    <w:rsid w:val="00385F90"/>
    <w:rsid w:val="003863C7"/>
    <w:rsid w:val="0038689F"/>
    <w:rsid w:val="00387B4D"/>
    <w:rsid w:val="00387D25"/>
    <w:rsid w:val="003904B2"/>
    <w:rsid w:val="00390A59"/>
    <w:rsid w:val="0039216E"/>
    <w:rsid w:val="00392720"/>
    <w:rsid w:val="0039411C"/>
    <w:rsid w:val="00394692"/>
    <w:rsid w:val="003957C9"/>
    <w:rsid w:val="00395DE4"/>
    <w:rsid w:val="00396348"/>
    <w:rsid w:val="003A00C8"/>
    <w:rsid w:val="003A00F7"/>
    <w:rsid w:val="003A03C4"/>
    <w:rsid w:val="003A1553"/>
    <w:rsid w:val="003A16FE"/>
    <w:rsid w:val="003A1EC9"/>
    <w:rsid w:val="003A2005"/>
    <w:rsid w:val="003A2525"/>
    <w:rsid w:val="003A26D1"/>
    <w:rsid w:val="003A3E61"/>
    <w:rsid w:val="003A4822"/>
    <w:rsid w:val="003A505D"/>
    <w:rsid w:val="003A5EC3"/>
    <w:rsid w:val="003A6A78"/>
    <w:rsid w:val="003A7638"/>
    <w:rsid w:val="003B0478"/>
    <w:rsid w:val="003B083B"/>
    <w:rsid w:val="003B0AB7"/>
    <w:rsid w:val="003B0EBB"/>
    <w:rsid w:val="003B105E"/>
    <w:rsid w:val="003B2134"/>
    <w:rsid w:val="003B36AA"/>
    <w:rsid w:val="003B425E"/>
    <w:rsid w:val="003B4423"/>
    <w:rsid w:val="003B53C7"/>
    <w:rsid w:val="003B75F7"/>
    <w:rsid w:val="003C0321"/>
    <w:rsid w:val="003C193B"/>
    <w:rsid w:val="003C19B2"/>
    <w:rsid w:val="003C54C8"/>
    <w:rsid w:val="003C5A9C"/>
    <w:rsid w:val="003C6AF4"/>
    <w:rsid w:val="003C7413"/>
    <w:rsid w:val="003C7D97"/>
    <w:rsid w:val="003D094B"/>
    <w:rsid w:val="003D12EB"/>
    <w:rsid w:val="003D1D4F"/>
    <w:rsid w:val="003D21EF"/>
    <w:rsid w:val="003D75D4"/>
    <w:rsid w:val="003D7E02"/>
    <w:rsid w:val="003E0F10"/>
    <w:rsid w:val="003E1527"/>
    <w:rsid w:val="003E24D7"/>
    <w:rsid w:val="003E303A"/>
    <w:rsid w:val="003E3A59"/>
    <w:rsid w:val="003E4187"/>
    <w:rsid w:val="003E43C6"/>
    <w:rsid w:val="003E4929"/>
    <w:rsid w:val="003E5687"/>
    <w:rsid w:val="003E5819"/>
    <w:rsid w:val="003E5C62"/>
    <w:rsid w:val="003E5D4C"/>
    <w:rsid w:val="003E5E35"/>
    <w:rsid w:val="003E6BA5"/>
    <w:rsid w:val="003E74C6"/>
    <w:rsid w:val="003F0CCB"/>
    <w:rsid w:val="003F1083"/>
    <w:rsid w:val="003F1B02"/>
    <w:rsid w:val="003F21EB"/>
    <w:rsid w:val="003F2B1A"/>
    <w:rsid w:val="003F36D4"/>
    <w:rsid w:val="003F3C15"/>
    <w:rsid w:val="003F452C"/>
    <w:rsid w:val="003F4891"/>
    <w:rsid w:val="003F4EDF"/>
    <w:rsid w:val="003F6580"/>
    <w:rsid w:val="003F69AF"/>
    <w:rsid w:val="003F6CB8"/>
    <w:rsid w:val="0040081C"/>
    <w:rsid w:val="00400C37"/>
    <w:rsid w:val="004030C7"/>
    <w:rsid w:val="0040343B"/>
    <w:rsid w:val="0040355B"/>
    <w:rsid w:val="0040387B"/>
    <w:rsid w:val="00403F16"/>
    <w:rsid w:val="00404BE1"/>
    <w:rsid w:val="00405511"/>
    <w:rsid w:val="00405B53"/>
    <w:rsid w:val="00406523"/>
    <w:rsid w:val="004065A4"/>
    <w:rsid w:val="004065A6"/>
    <w:rsid w:val="00406B63"/>
    <w:rsid w:val="00410131"/>
    <w:rsid w:val="00410D12"/>
    <w:rsid w:val="00411470"/>
    <w:rsid w:val="0041161C"/>
    <w:rsid w:val="00412520"/>
    <w:rsid w:val="00412981"/>
    <w:rsid w:val="00413F86"/>
    <w:rsid w:val="00414AA6"/>
    <w:rsid w:val="00414B9E"/>
    <w:rsid w:val="00416790"/>
    <w:rsid w:val="004168A2"/>
    <w:rsid w:val="00416B2A"/>
    <w:rsid w:val="00416EAA"/>
    <w:rsid w:val="00417E70"/>
    <w:rsid w:val="004202C3"/>
    <w:rsid w:val="004210F4"/>
    <w:rsid w:val="004217F6"/>
    <w:rsid w:val="004218A9"/>
    <w:rsid w:val="00421CAC"/>
    <w:rsid w:val="0042243E"/>
    <w:rsid w:val="00422D48"/>
    <w:rsid w:val="00425906"/>
    <w:rsid w:val="00426A53"/>
    <w:rsid w:val="00426E52"/>
    <w:rsid w:val="00427101"/>
    <w:rsid w:val="0042768C"/>
    <w:rsid w:val="00427C14"/>
    <w:rsid w:val="00430466"/>
    <w:rsid w:val="00430747"/>
    <w:rsid w:val="00430D53"/>
    <w:rsid w:val="00431CF0"/>
    <w:rsid w:val="00431F99"/>
    <w:rsid w:val="004321DC"/>
    <w:rsid w:val="004337E6"/>
    <w:rsid w:val="00434BB0"/>
    <w:rsid w:val="00436220"/>
    <w:rsid w:val="00436585"/>
    <w:rsid w:val="00437260"/>
    <w:rsid w:val="004373BA"/>
    <w:rsid w:val="0043765B"/>
    <w:rsid w:val="00440696"/>
    <w:rsid w:val="004407DF"/>
    <w:rsid w:val="00440B44"/>
    <w:rsid w:val="00442E3B"/>
    <w:rsid w:val="004431DA"/>
    <w:rsid w:val="0044489B"/>
    <w:rsid w:val="00445C71"/>
    <w:rsid w:val="00445E3D"/>
    <w:rsid w:val="00446F53"/>
    <w:rsid w:val="0044756C"/>
    <w:rsid w:val="00447646"/>
    <w:rsid w:val="00450DF2"/>
    <w:rsid w:val="00450EAD"/>
    <w:rsid w:val="00451547"/>
    <w:rsid w:val="004516A4"/>
    <w:rsid w:val="004521C2"/>
    <w:rsid w:val="00452C8F"/>
    <w:rsid w:val="004534D4"/>
    <w:rsid w:val="00453563"/>
    <w:rsid w:val="00453A70"/>
    <w:rsid w:val="004541C8"/>
    <w:rsid w:val="004555AA"/>
    <w:rsid w:val="004574DC"/>
    <w:rsid w:val="00457B08"/>
    <w:rsid w:val="00460ACB"/>
    <w:rsid w:val="00460D0F"/>
    <w:rsid w:val="0046140D"/>
    <w:rsid w:val="00461994"/>
    <w:rsid w:val="00463AC6"/>
    <w:rsid w:val="00463DF4"/>
    <w:rsid w:val="0046410D"/>
    <w:rsid w:val="004647B0"/>
    <w:rsid w:val="00464C53"/>
    <w:rsid w:val="004655E8"/>
    <w:rsid w:val="00465FBB"/>
    <w:rsid w:val="00471567"/>
    <w:rsid w:val="0047159F"/>
    <w:rsid w:val="00472B9F"/>
    <w:rsid w:val="004735FE"/>
    <w:rsid w:val="00473845"/>
    <w:rsid w:val="00473D1C"/>
    <w:rsid w:val="00474D2F"/>
    <w:rsid w:val="00476032"/>
    <w:rsid w:val="00477401"/>
    <w:rsid w:val="00477433"/>
    <w:rsid w:val="0047774B"/>
    <w:rsid w:val="00477934"/>
    <w:rsid w:val="004779A9"/>
    <w:rsid w:val="00477E6B"/>
    <w:rsid w:val="0048027D"/>
    <w:rsid w:val="00480B67"/>
    <w:rsid w:val="00480DEC"/>
    <w:rsid w:val="00481DE0"/>
    <w:rsid w:val="00482D97"/>
    <w:rsid w:val="00483522"/>
    <w:rsid w:val="00484BB1"/>
    <w:rsid w:val="004859C8"/>
    <w:rsid w:val="004860A6"/>
    <w:rsid w:val="004867F1"/>
    <w:rsid w:val="0048793D"/>
    <w:rsid w:val="00487993"/>
    <w:rsid w:val="00487E82"/>
    <w:rsid w:val="004916E6"/>
    <w:rsid w:val="00491C70"/>
    <w:rsid w:val="00492DF8"/>
    <w:rsid w:val="004933F6"/>
    <w:rsid w:val="004958F1"/>
    <w:rsid w:val="00496384"/>
    <w:rsid w:val="00496FCE"/>
    <w:rsid w:val="00497814"/>
    <w:rsid w:val="004A1477"/>
    <w:rsid w:val="004A29E9"/>
    <w:rsid w:val="004A30F0"/>
    <w:rsid w:val="004A3C36"/>
    <w:rsid w:val="004A3EB6"/>
    <w:rsid w:val="004A670B"/>
    <w:rsid w:val="004A6CED"/>
    <w:rsid w:val="004A719C"/>
    <w:rsid w:val="004A7CFC"/>
    <w:rsid w:val="004B063B"/>
    <w:rsid w:val="004B09E4"/>
    <w:rsid w:val="004B2018"/>
    <w:rsid w:val="004B27BF"/>
    <w:rsid w:val="004B39B8"/>
    <w:rsid w:val="004B410D"/>
    <w:rsid w:val="004B47D3"/>
    <w:rsid w:val="004B5B6C"/>
    <w:rsid w:val="004B70E4"/>
    <w:rsid w:val="004B7786"/>
    <w:rsid w:val="004B79F0"/>
    <w:rsid w:val="004C1445"/>
    <w:rsid w:val="004C1E1D"/>
    <w:rsid w:val="004C208F"/>
    <w:rsid w:val="004C2269"/>
    <w:rsid w:val="004C2367"/>
    <w:rsid w:val="004C4788"/>
    <w:rsid w:val="004C5FBC"/>
    <w:rsid w:val="004C7346"/>
    <w:rsid w:val="004D03FD"/>
    <w:rsid w:val="004D042B"/>
    <w:rsid w:val="004D164A"/>
    <w:rsid w:val="004D211B"/>
    <w:rsid w:val="004D2422"/>
    <w:rsid w:val="004D2DF3"/>
    <w:rsid w:val="004D2F7B"/>
    <w:rsid w:val="004D4C37"/>
    <w:rsid w:val="004D4D33"/>
    <w:rsid w:val="004D4D55"/>
    <w:rsid w:val="004D525A"/>
    <w:rsid w:val="004D53E3"/>
    <w:rsid w:val="004D5EBF"/>
    <w:rsid w:val="004D6D78"/>
    <w:rsid w:val="004D6E16"/>
    <w:rsid w:val="004D7417"/>
    <w:rsid w:val="004D7C86"/>
    <w:rsid w:val="004E3214"/>
    <w:rsid w:val="004E3FC3"/>
    <w:rsid w:val="004E4316"/>
    <w:rsid w:val="004E48B0"/>
    <w:rsid w:val="004E63FC"/>
    <w:rsid w:val="004E67D5"/>
    <w:rsid w:val="004E6996"/>
    <w:rsid w:val="004F07F0"/>
    <w:rsid w:val="004F1E74"/>
    <w:rsid w:val="004F390B"/>
    <w:rsid w:val="004F50CA"/>
    <w:rsid w:val="004F6454"/>
    <w:rsid w:val="004F7483"/>
    <w:rsid w:val="004F766F"/>
    <w:rsid w:val="00500DFA"/>
    <w:rsid w:val="005012C5"/>
    <w:rsid w:val="005013BA"/>
    <w:rsid w:val="00501F97"/>
    <w:rsid w:val="0050212D"/>
    <w:rsid w:val="0050216C"/>
    <w:rsid w:val="00502474"/>
    <w:rsid w:val="00503155"/>
    <w:rsid w:val="005032FB"/>
    <w:rsid w:val="00503327"/>
    <w:rsid w:val="00505457"/>
    <w:rsid w:val="00505634"/>
    <w:rsid w:val="005056DC"/>
    <w:rsid w:val="005065F5"/>
    <w:rsid w:val="005071A1"/>
    <w:rsid w:val="00507203"/>
    <w:rsid w:val="0050772F"/>
    <w:rsid w:val="00507A2F"/>
    <w:rsid w:val="00510917"/>
    <w:rsid w:val="00510CC8"/>
    <w:rsid w:val="00512789"/>
    <w:rsid w:val="00515045"/>
    <w:rsid w:val="00515289"/>
    <w:rsid w:val="00515607"/>
    <w:rsid w:val="00516385"/>
    <w:rsid w:val="00520011"/>
    <w:rsid w:val="00520813"/>
    <w:rsid w:val="00521C97"/>
    <w:rsid w:val="00521E48"/>
    <w:rsid w:val="005221C9"/>
    <w:rsid w:val="0052237B"/>
    <w:rsid w:val="00522CB1"/>
    <w:rsid w:val="0052405E"/>
    <w:rsid w:val="005242FF"/>
    <w:rsid w:val="00526880"/>
    <w:rsid w:val="005303CB"/>
    <w:rsid w:val="005304AB"/>
    <w:rsid w:val="00531AFC"/>
    <w:rsid w:val="00532710"/>
    <w:rsid w:val="005342D1"/>
    <w:rsid w:val="0053588E"/>
    <w:rsid w:val="00535DCF"/>
    <w:rsid w:val="005362CB"/>
    <w:rsid w:val="005401A4"/>
    <w:rsid w:val="0054133A"/>
    <w:rsid w:val="0054271D"/>
    <w:rsid w:val="005433DF"/>
    <w:rsid w:val="005446B3"/>
    <w:rsid w:val="00544E57"/>
    <w:rsid w:val="005464FC"/>
    <w:rsid w:val="00546D69"/>
    <w:rsid w:val="00547133"/>
    <w:rsid w:val="00547A8A"/>
    <w:rsid w:val="00550010"/>
    <w:rsid w:val="00550046"/>
    <w:rsid w:val="00551764"/>
    <w:rsid w:val="00551D6B"/>
    <w:rsid w:val="00552860"/>
    <w:rsid w:val="00552AD0"/>
    <w:rsid w:val="0055346C"/>
    <w:rsid w:val="0055361F"/>
    <w:rsid w:val="00553C98"/>
    <w:rsid w:val="005545CF"/>
    <w:rsid w:val="00554BE4"/>
    <w:rsid w:val="0055579A"/>
    <w:rsid w:val="00555B06"/>
    <w:rsid w:val="005561B1"/>
    <w:rsid w:val="005564B9"/>
    <w:rsid w:val="00556627"/>
    <w:rsid w:val="00557E7E"/>
    <w:rsid w:val="005608EC"/>
    <w:rsid w:val="005619B4"/>
    <w:rsid w:val="00561B86"/>
    <w:rsid w:val="00561BAB"/>
    <w:rsid w:val="00562B69"/>
    <w:rsid w:val="00562D3A"/>
    <w:rsid w:val="005632EA"/>
    <w:rsid w:val="00563EAF"/>
    <w:rsid w:val="00564B09"/>
    <w:rsid w:val="00564D15"/>
    <w:rsid w:val="00565759"/>
    <w:rsid w:val="0056587A"/>
    <w:rsid w:val="00565C75"/>
    <w:rsid w:val="00566737"/>
    <w:rsid w:val="00566A92"/>
    <w:rsid w:val="005674AB"/>
    <w:rsid w:val="00567DB0"/>
    <w:rsid w:val="00570132"/>
    <w:rsid w:val="0057172E"/>
    <w:rsid w:val="0057247C"/>
    <w:rsid w:val="00572DF5"/>
    <w:rsid w:val="005732B2"/>
    <w:rsid w:val="0057378B"/>
    <w:rsid w:val="00573EDF"/>
    <w:rsid w:val="0057489A"/>
    <w:rsid w:val="00575F7E"/>
    <w:rsid w:val="005762FF"/>
    <w:rsid w:val="00576CE7"/>
    <w:rsid w:val="00576F78"/>
    <w:rsid w:val="005771A9"/>
    <w:rsid w:val="005776AA"/>
    <w:rsid w:val="005816BD"/>
    <w:rsid w:val="005822DB"/>
    <w:rsid w:val="005829F6"/>
    <w:rsid w:val="00582B7A"/>
    <w:rsid w:val="00582D40"/>
    <w:rsid w:val="0058333D"/>
    <w:rsid w:val="005834EA"/>
    <w:rsid w:val="0058389F"/>
    <w:rsid w:val="0058405B"/>
    <w:rsid w:val="0058451D"/>
    <w:rsid w:val="00584991"/>
    <w:rsid w:val="00585388"/>
    <w:rsid w:val="005856AC"/>
    <w:rsid w:val="005856C3"/>
    <w:rsid w:val="005866B0"/>
    <w:rsid w:val="00586775"/>
    <w:rsid w:val="005868AD"/>
    <w:rsid w:val="005874D8"/>
    <w:rsid w:val="005902E4"/>
    <w:rsid w:val="0059173F"/>
    <w:rsid w:val="00593684"/>
    <w:rsid w:val="00593894"/>
    <w:rsid w:val="00593EE6"/>
    <w:rsid w:val="00594553"/>
    <w:rsid w:val="0059543B"/>
    <w:rsid w:val="005957E3"/>
    <w:rsid w:val="0059680D"/>
    <w:rsid w:val="00597DE7"/>
    <w:rsid w:val="005A04DD"/>
    <w:rsid w:val="005A0809"/>
    <w:rsid w:val="005A1028"/>
    <w:rsid w:val="005A14B4"/>
    <w:rsid w:val="005A1F28"/>
    <w:rsid w:val="005A28D9"/>
    <w:rsid w:val="005A3EC3"/>
    <w:rsid w:val="005A4478"/>
    <w:rsid w:val="005A49A5"/>
    <w:rsid w:val="005A4B93"/>
    <w:rsid w:val="005A4CA9"/>
    <w:rsid w:val="005A6B17"/>
    <w:rsid w:val="005A6B4A"/>
    <w:rsid w:val="005A7127"/>
    <w:rsid w:val="005A74C0"/>
    <w:rsid w:val="005A7637"/>
    <w:rsid w:val="005B0919"/>
    <w:rsid w:val="005B0A04"/>
    <w:rsid w:val="005B0C88"/>
    <w:rsid w:val="005B1630"/>
    <w:rsid w:val="005B214C"/>
    <w:rsid w:val="005B2C2E"/>
    <w:rsid w:val="005B3040"/>
    <w:rsid w:val="005B4208"/>
    <w:rsid w:val="005B4278"/>
    <w:rsid w:val="005B6D12"/>
    <w:rsid w:val="005B7D99"/>
    <w:rsid w:val="005C053B"/>
    <w:rsid w:val="005C1A46"/>
    <w:rsid w:val="005C1FB3"/>
    <w:rsid w:val="005C20B7"/>
    <w:rsid w:val="005C2DED"/>
    <w:rsid w:val="005C3272"/>
    <w:rsid w:val="005C328A"/>
    <w:rsid w:val="005C39F1"/>
    <w:rsid w:val="005C4020"/>
    <w:rsid w:val="005C4639"/>
    <w:rsid w:val="005C4776"/>
    <w:rsid w:val="005C4820"/>
    <w:rsid w:val="005C5021"/>
    <w:rsid w:val="005C5463"/>
    <w:rsid w:val="005C5477"/>
    <w:rsid w:val="005C553C"/>
    <w:rsid w:val="005C6D0A"/>
    <w:rsid w:val="005D035B"/>
    <w:rsid w:val="005D1416"/>
    <w:rsid w:val="005D1FBB"/>
    <w:rsid w:val="005D27A6"/>
    <w:rsid w:val="005D3BD5"/>
    <w:rsid w:val="005D4638"/>
    <w:rsid w:val="005D5DA7"/>
    <w:rsid w:val="005D6440"/>
    <w:rsid w:val="005D6B7B"/>
    <w:rsid w:val="005D6BB9"/>
    <w:rsid w:val="005D6D4D"/>
    <w:rsid w:val="005D70B0"/>
    <w:rsid w:val="005D7A24"/>
    <w:rsid w:val="005E01C5"/>
    <w:rsid w:val="005E068B"/>
    <w:rsid w:val="005E077C"/>
    <w:rsid w:val="005E07E6"/>
    <w:rsid w:val="005E1164"/>
    <w:rsid w:val="005E1693"/>
    <w:rsid w:val="005E1CD2"/>
    <w:rsid w:val="005E1FA1"/>
    <w:rsid w:val="005E25EA"/>
    <w:rsid w:val="005E35D2"/>
    <w:rsid w:val="005E37E2"/>
    <w:rsid w:val="005E3F54"/>
    <w:rsid w:val="005E4B44"/>
    <w:rsid w:val="005E4F89"/>
    <w:rsid w:val="005E5FB6"/>
    <w:rsid w:val="005E6323"/>
    <w:rsid w:val="005E67A6"/>
    <w:rsid w:val="005E6C71"/>
    <w:rsid w:val="005E7358"/>
    <w:rsid w:val="005F0B2F"/>
    <w:rsid w:val="005F13C6"/>
    <w:rsid w:val="005F1582"/>
    <w:rsid w:val="005F29B7"/>
    <w:rsid w:val="005F2A86"/>
    <w:rsid w:val="005F30EA"/>
    <w:rsid w:val="005F38C3"/>
    <w:rsid w:val="005F6894"/>
    <w:rsid w:val="005F6A4C"/>
    <w:rsid w:val="005F6B77"/>
    <w:rsid w:val="005F6BED"/>
    <w:rsid w:val="005F759D"/>
    <w:rsid w:val="005F7A77"/>
    <w:rsid w:val="006002DD"/>
    <w:rsid w:val="0060059B"/>
    <w:rsid w:val="00600A88"/>
    <w:rsid w:val="00600D9A"/>
    <w:rsid w:val="00600E58"/>
    <w:rsid w:val="006011CD"/>
    <w:rsid w:val="00601620"/>
    <w:rsid w:val="0060248F"/>
    <w:rsid w:val="006037F4"/>
    <w:rsid w:val="00603CD8"/>
    <w:rsid w:val="00604C29"/>
    <w:rsid w:val="00605E9A"/>
    <w:rsid w:val="00606385"/>
    <w:rsid w:val="00606BD5"/>
    <w:rsid w:val="00606CD5"/>
    <w:rsid w:val="006074FE"/>
    <w:rsid w:val="0060752C"/>
    <w:rsid w:val="0060756C"/>
    <w:rsid w:val="00607E4E"/>
    <w:rsid w:val="00610159"/>
    <w:rsid w:val="00610182"/>
    <w:rsid w:val="006107DD"/>
    <w:rsid w:val="006115F6"/>
    <w:rsid w:val="0061193B"/>
    <w:rsid w:val="00611CFC"/>
    <w:rsid w:val="006129F7"/>
    <w:rsid w:val="00613D0E"/>
    <w:rsid w:val="0061412F"/>
    <w:rsid w:val="00614432"/>
    <w:rsid w:val="006168DA"/>
    <w:rsid w:val="00616E4A"/>
    <w:rsid w:val="00617663"/>
    <w:rsid w:val="00617712"/>
    <w:rsid w:val="00617DF3"/>
    <w:rsid w:val="006229AF"/>
    <w:rsid w:val="00623ADA"/>
    <w:rsid w:val="00624135"/>
    <w:rsid w:val="00624744"/>
    <w:rsid w:val="0062511E"/>
    <w:rsid w:val="00630868"/>
    <w:rsid w:val="0063150F"/>
    <w:rsid w:val="006315C2"/>
    <w:rsid w:val="0063161B"/>
    <w:rsid w:val="00631C59"/>
    <w:rsid w:val="0063250E"/>
    <w:rsid w:val="00632ACE"/>
    <w:rsid w:val="00632B44"/>
    <w:rsid w:val="006331B6"/>
    <w:rsid w:val="0063324A"/>
    <w:rsid w:val="006335C8"/>
    <w:rsid w:val="0063415D"/>
    <w:rsid w:val="00634334"/>
    <w:rsid w:val="00634860"/>
    <w:rsid w:val="0063494F"/>
    <w:rsid w:val="006355EF"/>
    <w:rsid w:val="00635614"/>
    <w:rsid w:val="00637898"/>
    <w:rsid w:val="00637FD5"/>
    <w:rsid w:val="0064004A"/>
    <w:rsid w:val="006407E5"/>
    <w:rsid w:val="00641280"/>
    <w:rsid w:val="006414E5"/>
    <w:rsid w:val="006429C7"/>
    <w:rsid w:val="00643B7D"/>
    <w:rsid w:val="00644378"/>
    <w:rsid w:val="00644E0D"/>
    <w:rsid w:val="00644ED1"/>
    <w:rsid w:val="0064559B"/>
    <w:rsid w:val="00645836"/>
    <w:rsid w:val="00645CB4"/>
    <w:rsid w:val="00646630"/>
    <w:rsid w:val="0064758F"/>
    <w:rsid w:val="00653FE7"/>
    <w:rsid w:val="0065464E"/>
    <w:rsid w:val="006546BE"/>
    <w:rsid w:val="00654AE2"/>
    <w:rsid w:val="00654B58"/>
    <w:rsid w:val="00655BF6"/>
    <w:rsid w:val="006573BA"/>
    <w:rsid w:val="006578FB"/>
    <w:rsid w:val="00661155"/>
    <w:rsid w:val="006614F0"/>
    <w:rsid w:val="00664330"/>
    <w:rsid w:val="00664846"/>
    <w:rsid w:val="00664E75"/>
    <w:rsid w:val="00665035"/>
    <w:rsid w:val="006651A0"/>
    <w:rsid w:val="00665C80"/>
    <w:rsid w:val="006667DC"/>
    <w:rsid w:val="00666C99"/>
    <w:rsid w:val="006670B0"/>
    <w:rsid w:val="00667BCB"/>
    <w:rsid w:val="006702EE"/>
    <w:rsid w:val="0067096E"/>
    <w:rsid w:val="00670982"/>
    <w:rsid w:val="006711F9"/>
    <w:rsid w:val="006713D0"/>
    <w:rsid w:val="00671F7A"/>
    <w:rsid w:val="00672177"/>
    <w:rsid w:val="006738DC"/>
    <w:rsid w:val="00673946"/>
    <w:rsid w:val="00673F1A"/>
    <w:rsid w:val="00675C9B"/>
    <w:rsid w:val="006766EE"/>
    <w:rsid w:val="00676BCF"/>
    <w:rsid w:val="00676DCD"/>
    <w:rsid w:val="00677CF8"/>
    <w:rsid w:val="006813F3"/>
    <w:rsid w:val="006817FB"/>
    <w:rsid w:val="006828BC"/>
    <w:rsid w:val="00683EEA"/>
    <w:rsid w:val="00684563"/>
    <w:rsid w:val="00685D99"/>
    <w:rsid w:val="006866BD"/>
    <w:rsid w:val="0069275E"/>
    <w:rsid w:val="006936FD"/>
    <w:rsid w:val="00693A32"/>
    <w:rsid w:val="00695E14"/>
    <w:rsid w:val="0069625D"/>
    <w:rsid w:val="00696CC0"/>
    <w:rsid w:val="006A0BE9"/>
    <w:rsid w:val="006A12E0"/>
    <w:rsid w:val="006A17F7"/>
    <w:rsid w:val="006A1A98"/>
    <w:rsid w:val="006A1DB4"/>
    <w:rsid w:val="006A37BF"/>
    <w:rsid w:val="006A3E02"/>
    <w:rsid w:val="006A40DB"/>
    <w:rsid w:val="006A4208"/>
    <w:rsid w:val="006A4445"/>
    <w:rsid w:val="006A549A"/>
    <w:rsid w:val="006A7146"/>
    <w:rsid w:val="006A71F9"/>
    <w:rsid w:val="006A7C5A"/>
    <w:rsid w:val="006B2C6C"/>
    <w:rsid w:val="006B347A"/>
    <w:rsid w:val="006B34E5"/>
    <w:rsid w:val="006B3AC8"/>
    <w:rsid w:val="006B3DEC"/>
    <w:rsid w:val="006B3E9C"/>
    <w:rsid w:val="006B45B2"/>
    <w:rsid w:val="006B4BAB"/>
    <w:rsid w:val="006B5FE9"/>
    <w:rsid w:val="006B66CB"/>
    <w:rsid w:val="006B7B0F"/>
    <w:rsid w:val="006B7E54"/>
    <w:rsid w:val="006C17BE"/>
    <w:rsid w:val="006C314D"/>
    <w:rsid w:val="006C3181"/>
    <w:rsid w:val="006C3B5E"/>
    <w:rsid w:val="006C3EBC"/>
    <w:rsid w:val="006C5722"/>
    <w:rsid w:val="006C729D"/>
    <w:rsid w:val="006D062E"/>
    <w:rsid w:val="006D11FA"/>
    <w:rsid w:val="006D14DC"/>
    <w:rsid w:val="006D1991"/>
    <w:rsid w:val="006D1CA8"/>
    <w:rsid w:val="006D2090"/>
    <w:rsid w:val="006D26B9"/>
    <w:rsid w:val="006D2894"/>
    <w:rsid w:val="006D2DDB"/>
    <w:rsid w:val="006D2F3D"/>
    <w:rsid w:val="006D3019"/>
    <w:rsid w:val="006D3858"/>
    <w:rsid w:val="006D3AF6"/>
    <w:rsid w:val="006D416D"/>
    <w:rsid w:val="006D53AF"/>
    <w:rsid w:val="006D56AA"/>
    <w:rsid w:val="006D5B9D"/>
    <w:rsid w:val="006D6562"/>
    <w:rsid w:val="006D6AF1"/>
    <w:rsid w:val="006D6F68"/>
    <w:rsid w:val="006D7760"/>
    <w:rsid w:val="006E004D"/>
    <w:rsid w:val="006E0AF3"/>
    <w:rsid w:val="006E2F94"/>
    <w:rsid w:val="006E5CCD"/>
    <w:rsid w:val="006E64A6"/>
    <w:rsid w:val="006E6CBF"/>
    <w:rsid w:val="006E71E8"/>
    <w:rsid w:val="006F01D4"/>
    <w:rsid w:val="006F0D6B"/>
    <w:rsid w:val="006F158B"/>
    <w:rsid w:val="006F2CCE"/>
    <w:rsid w:val="006F3423"/>
    <w:rsid w:val="006F3709"/>
    <w:rsid w:val="006F3753"/>
    <w:rsid w:val="006F47C0"/>
    <w:rsid w:val="006F4A0E"/>
    <w:rsid w:val="006F4E08"/>
    <w:rsid w:val="006F4E79"/>
    <w:rsid w:val="006F6A29"/>
    <w:rsid w:val="006F7DA6"/>
    <w:rsid w:val="0070008C"/>
    <w:rsid w:val="00700621"/>
    <w:rsid w:val="0070274C"/>
    <w:rsid w:val="007032B5"/>
    <w:rsid w:val="007034D5"/>
    <w:rsid w:val="007042C4"/>
    <w:rsid w:val="00704595"/>
    <w:rsid w:val="0070479E"/>
    <w:rsid w:val="0070539C"/>
    <w:rsid w:val="00706657"/>
    <w:rsid w:val="00707545"/>
    <w:rsid w:val="00707F69"/>
    <w:rsid w:val="00711135"/>
    <w:rsid w:val="007119D1"/>
    <w:rsid w:val="007134AD"/>
    <w:rsid w:val="0071384F"/>
    <w:rsid w:val="00713F5B"/>
    <w:rsid w:val="00714EF2"/>
    <w:rsid w:val="0071515E"/>
    <w:rsid w:val="0071552B"/>
    <w:rsid w:val="00715FE0"/>
    <w:rsid w:val="00716E17"/>
    <w:rsid w:val="0071703D"/>
    <w:rsid w:val="00717230"/>
    <w:rsid w:val="007200B0"/>
    <w:rsid w:val="00720D77"/>
    <w:rsid w:val="007220BE"/>
    <w:rsid w:val="0072239E"/>
    <w:rsid w:val="0072272D"/>
    <w:rsid w:val="00722918"/>
    <w:rsid w:val="00724D9D"/>
    <w:rsid w:val="007254B8"/>
    <w:rsid w:val="00725FF6"/>
    <w:rsid w:val="0072660E"/>
    <w:rsid w:val="007269EE"/>
    <w:rsid w:val="007277B3"/>
    <w:rsid w:val="00730450"/>
    <w:rsid w:val="007306D4"/>
    <w:rsid w:val="00730A2F"/>
    <w:rsid w:val="007315E5"/>
    <w:rsid w:val="007317F7"/>
    <w:rsid w:val="00731965"/>
    <w:rsid w:val="007319C0"/>
    <w:rsid w:val="00732694"/>
    <w:rsid w:val="00732AEE"/>
    <w:rsid w:val="00732D7B"/>
    <w:rsid w:val="00732D87"/>
    <w:rsid w:val="00733014"/>
    <w:rsid w:val="007331E6"/>
    <w:rsid w:val="00733D81"/>
    <w:rsid w:val="007346FB"/>
    <w:rsid w:val="00736CC1"/>
    <w:rsid w:val="00737240"/>
    <w:rsid w:val="007375CB"/>
    <w:rsid w:val="007375DD"/>
    <w:rsid w:val="00737843"/>
    <w:rsid w:val="00737F95"/>
    <w:rsid w:val="007408F8"/>
    <w:rsid w:val="0074117D"/>
    <w:rsid w:val="007415E5"/>
    <w:rsid w:val="0074254F"/>
    <w:rsid w:val="00742695"/>
    <w:rsid w:val="00743016"/>
    <w:rsid w:val="007434C8"/>
    <w:rsid w:val="0074419B"/>
    <w:rsid w:val="0074430F"/>
    <w:rsid w:val="00744609"/>
    <w:rsid w:val="007452F2"/>
    <w:rsid w:val="00745AFD"/>
    <w:rsid w:val="00746161"/>
    <w:rsid w:val="007462FE"/>
    <w:rsid w:val="00747598"/>
    <w:rsid w:val="007477DC"/>
    <w:rsid w:val="00747C90"/>
    <w:rsid w:val="00747D14"/>
    <w:rsid w:val="00747FA6"/>
    <w:rsid w:val="00751E05"/>
    <w:rsid w:val="007522E3"/>
    <w:rsid w:val="00752504"/>
    <w:rsid w:val="007531FD"/>
    <w:rsid w:val="00753459"/>
    <w:rsid w:val="00753895"/>
    <w:rsid w:val="007541A7"/>
    <w:rsid w:val="00754FD6"/>
    <w:rsid w:val="00755A57"/>
    <w:rsid w:val="00755E49"/>
    <w:rsid w:val="0075669F"/>
    <w:rsid w:val="00756EE2"/>
    <w:rsid w:val="0076031E"/>
    <w:rsid w:val="00760514"/>
    <w:rsid w:val="00760A03"/>
    <w:rsid w:val="007613C8"/>
    <w:rsid w:val="007614C2"/>
    <w:rsid w:val="007619A6"/>
    <w:rsid w:val="00762152"/>
    <w:rsid w:val="007622FB"/>
    <w:rsid w:val="007638DB"/>
    <w:rsid w:val="007642B0"/>
    <w:rsid w:val="00765688"/>
    <w:rsid w:val="007656DC"/>
    <w:rsid w:val="0076688E"/>
    <w:rsid w:val="007668E4"/>
    <w:rsid w:val="00766E07"/>
    <w:rsid w:val="00767DBD"/>
    <w:rsid w:val="0077097B"/>
    <w:rsid w:val="00770CFF"/>
    <w:rsid w:val="0077175E"/>
    <w:rsid w:val="00771927"/>
    <w:rsid w:val="00772343"/>
    <w:rsid w:val="0077258E"/>
    <w:rsid w:val="00772BBC"/>
    <w:rsid w:val="00773809"/>
    <w:rsid w:val="007738E1"/>
    <w:rsid w:val="00773B4C"/>
    <w:rsid w:val="0077461C"/>
    <w:rsid w:val="00774F17"/>
    <w:rsid w:val="007750DF"/>
    <w:rsid w:val="007762B9"/>
    <w:rsid w:val="00776513"/>
    <w:rsid w:val="00776597"/>
    <w:rsid w:val="007807CE"/>
    <w:rsid w:val="00780CE3"/>
    <w:rsid w:val="007817C7"/>
    <w:rsid w:val="007821AC"/>
    <w:rsid w:val="0078458D"/>
    <w:rsid w:val="00784E3E"/>
    <w:rsid w:val="00785D21"/>
    <w:rsid w:val="00786FAD"/>
    <w:rsid w:val="007871C5"/>
    <w:rsid w:val="00787210"/>
    <w:rsid w:val="007873E5"/>
    <w:rsid w:val="0078740D"/>
    <w:rsid w:val="007877EC"/>
    <w:rsid w:val="00787EF7"/>
    <w:rsid w:val="007909AF"/>
    <w:rsid w:val="00792003"/>
    <w:rsid w:val="00792E6A"/>
    <w:rsid w:val="00794102"/>
    <w:rsid w:val="00794C95"/>
    <w:rsid w:val="00796B02"/>
    <w:rsid w:val="00797C75"/>
    <w:rsid w:val="007A0820"/>
    <w:rsid w:val="007A0B0A"/>
    <w:rsid w:val="007A0CC3"/>
    <w:rsid w:val="007A19AE"/>
    <w:rsid w:val="007A1D54"/>
    <w:rsid w:val="007A26AC"/>
    <w:rsid w:val="007A299F"/>
    <w:rsid w:val="007A31F3"/>
    <w:rsid w:val="007A35F4"/>
    <w:rsid w:val="007A43EC"/>
    <w:rsid w:val="007A491F"/>
    <w:rsid w:val="007A631C"/>
    <w:rsid w:val="007A6AF2"/>
    <w:rsid w:val="007A6B4A"/>
    <w:rsid w:val="007A7890"/>
    <w:rsid w:val="007A7A21"/>
    <w:rsid w:val="007A7C73"/>
    <w:rsid w:val="007B0EFB"/>
    <w:rsid w:val="007B11D5"/>
    <w:rsid w:val="007B1B64"/>
    <w:rsid w:val="007B2587"/>
    <w:rsid w:val="007B25F9"/>
    <w:rsid w:val="007B2742"/>
    <w:rsid w:val="007B4705"/>
    <w:rsid w:val="007B5062"/>
    <w:rsid w:val="007B559A"/>
    <w:rsid w:val="007B563A"/>
    <w:rsid w:val="007B5C18"/>
    <w:rsid w:val="007B6360"/>
    <w:rsid w:val="007B65E1"/>
    <w:rsid w:val="007B6E6A"/>
    <w:rsid w:val="007B70F7"/>
    <w:rsid w:val="007B7749"/>
    <w:rsid w:val="007C04D5"/>
    <w:rsid w:val="007C0DD2"/>
    <w:rsid w:val="007C0F05"/>
    <w:rsid w:val="007C1F2D"/>
    <w:rsid w:val="007C2032"/>
    <w:rsid w:val="007C28EB"/>
    <w:rsid w:val="007C36F4"/>
    <w:rsid w:val="007C437D"/>
    <w:rsid w:val="007C47D5"/>
    <w:rsid w:val="007C4FAC"/>
    <w:rsid w:val="007C6FD3"/>
    <w:rsid w:val="007C70CA"/>
    <w:rsid w:val="007C73F0"/>
    <w:rsid w:val="007C7FAD"/>
    <w:rsid w:val="007D09AA"/>
    <w:rsid w:val="007D1C0F"/>
    <w:rsid w:val="007D2349"/>
    <w:rsid w:val="007D28A1"/>
    <w:rsid w:val="007D2EDE"/>
    <w:rsid w:val="007D3353"/>
    <w:rsid w:val="007D3EB8"/>
    <w:rsid w:val="007D3EE0"/>
    <w:rsid w:val="007D49CE"/>
    <w:rsid w:val="007D5A19"/>
    <w:rsid w:val="007D65F1"/>
    <w:rsid w:val="007D6A1D"/>
    <w:rsid w:val="007D6EC1"/>
    <w:rsid w:val="007D766D"/>
    <w:rsid w:val="007D7730"/>
    <w:rsid w:val="007D7B99"/>
    <w:rsid w:val="007E0AC6"/>
    <w:rsid w:val="007E0CF9"/>
    <w:rsid w:val="007E11CD"/>
    <w:rsid w:val="007E15F2"/>
    <w:rsid w:val="007E2532"/>
    <w:rsid w:val="007E2C88"/>
    <w:rsid w:val="007E3938"/>
    <w:rsid w:val="007E446E"/>
    <w:rsid w:val="007E494A"/>
    <w:rsid w:val="007E4F1A"/>
    <w:rsid w:val="007E51C1"/>
    <w:rsid w:val="007E6DAE"/>
    <w:rsid w:val="007E7FBA"/>
    <w:rsid w:val="007F011B"/>
    <w:rsid w:val="007F0512"/>
    <w:rsid w:val="007F202D"/>
    <w:rsid w:val="007F22D7"/>
    <w:rsid w:val="007F2539"/>
    <w:rsid w:val="007F2C8C"/>
    <w:rsid w:val="007F37FF"/>
    <w:rsid w:val="007F3973"/>
    <w:rsid w:val="007F4565"/>
    <w:rsid w:val="007F5059"/>
    <w:rsid w:val="007F5726"/>
    <w:rsid w:val="007F5E31"/>
    <w:rsid w:val="007F688F"/>
    <w:rsid w:val="007F7D55"/>
    <w:rsid w:val="00800538"/>
    <w:rsid w:val="00800911"/>
    <w:rsid w:val="00801792"/>
    <w:rsid w:val="00802442"/>
    <w:rsid w:val="008027E5"/>
    <w:rsid w:val="00802D8B"/>
    <w:rsid w:val="00803A5A"/>
    <w:rsid w:val="00803BCD"/>
    <w:rsid w:val="008041A4"/>
    <w:rsid w:val="008059CF"/>
    <w:rsid w:val="008063BA"/>
    <w:rsid w:val="008065B7"/>
    <w:rsid w:val="00810FB0"/>
    <w:rsid w:val="008126DA"/>
    <w:rsid w:val="00812BAE"/>
    <w:rsid w:val="00813A3C"/>
    <w:rsid w:val="0081450B"/>
    <w:rsid w:val="00815D61"/>
    <w:rsid w:val="008163EF"/>
    <w:rsid w:val="0081647E"/>
    <w:rsid w:val="00816C8C"/>
    <w:rsid w:val="00816EA5"/>
    <w:rsid w:val="00817104"/>
    <w:rsid w:val="00817132"/>
    <w:rsid w:val="008202DF"/>
    <w:rsid w:val="0082129A"/>
    <w:rsid w:val="00823226"/>
    <w:rsid w:val="00823470"/>
    <w:rsid w:val="00824342"/>
    <w:rsid w:val="00824690"/>
    <w:rsid w:val="00824B92"/>
    <w:rsid w:val="008250C7"/>
    <w:rsid w:val="00825BF1"/>
    <w:rsid w:val="008262E0"/>
    <w:rsid w:val="00826474"/>
    <w:rsid w:val="0082652A"/>
    <w:rsid w:val="00826962"/>
    <w:rsid w:val="00827231"/>
    <w:rsid w:val="0082789A"/>
    <w:rsid w:val="00827DF3"/>
    <w:rsid w:val="00831367"/>
    <w:rsid w:val="00831752"/>
    <w:rsid w:val="00831B27"/>
    <w:rsid w:val="0083264E"/>
    <w:rsid w:val="00832D22"/>
    <w:rsid w:val="0083384B"/>
    <w:rsid w:val="00833C87"/>
    <w:rsid w:val="008348B0"/>
    <w:rsid w:val="0083598A"/>
    <w:rsid w:val="00835E45"/>
    <w:rsid w:val="00835F5A"/>
    <w:rsid w:val="008375C1"/>
    <w:rsid w:val="00837E79"/>
    <w:rsid w:val="00840EAD"/>
    <w:rsid w:val="008410C1"/>
    <w:rsid w:val="00841393"/>
    <w:rsid w:val="00841891"/>
    <w:rsid w:val="00841A3B"/>
    <w:rsid w:val="0084585C"/>
    <w:rsid w:val="00845941"/>
    <w:rsid w:val="008475EF"/>
    <w:rsid w:val="008513E5"/>
    <w:rsid w:val="00851FBC"/>
    <w:rsid w:val="00852FD7"/>
    <w:rsid w:val="00854333"/>
    <w:rsid w:val="008550CA"/>
    <w:rsid w:val="00855A1D"/>
    <w:rsid w:val="00855D2B"/>
    <w:rsid w:val="00856496"/>
    <w:rsid w:val="00856EA7"/>
    <w:rsid w:val="00856F49"/>
    <w:rsid w:val="0085744C"/>
    <w:rsid w:val="00857E4D"/>
    <w:rsid w:val="008643A6"/>
    <w:rsid w:val="0086504E"/>
    <w:rsid w:val="008652D2"/>
    <w:rsid w:val="00865316"/>
    <w:rsid w:val="0086628D"/>
    <w:rsid w:val="0086771A"/>
    <w:rsid w:val="0087054F"/>
    <w:rsid w:val="008705F3"/>
    <w:rsid w:val="00870867"/>
    <w:rsid w:val="00871249"/>
    <w:rsid w:val="00871960"/>
    <w:rsid w:val="00871B6B"/>
    <w:rsid w:val="00871BDE"/>
    <w:rsid w:val="008725C8"/>
    <w:rsid w:val="00874BEF"/>
    <w:rsid w:val="00875D50"/>
    <w:rsid w:val="00875F6B"/>
    <w:rsid w:val="0087607E"/>
    <w:rsid w:val="00876663"/>
    <w:rsid w:val="0087750C"/>
    <w:rsid w:val="0087771A"/>
    <w:rsid w:val="00880401"/>
    <w:rsid w:val="00880809"/>
    <w:rsid w:val="00880B55"/>
    <w:rsid w:val="00880BC7"/>
    <w:rsid w:val="00880DE8"/>
    <w:rsid w:val="008819D2"/>
    <w:rsid w:val="00884842"/>
    <w:rsid w:val="008852AF"/>
    <w:rsid w:val="008858F2"/>
    <w:rsid w:val="0088658A"/>
    <w:rsid w:val="008867DF"/>
    <w:rsid w:val="00886A71"/>
    <w:rsid w:val="008914C7"/>
    <w:rsid w:val="0089212E"/>
    <w:rsid w:val="00893260"/>
    <w:rsid w:val="008941F7"/>
    <w:rsid w:val="00894965"/>
    <w:rsid w:val="00895739"/>
    <w:rsid w:val="00896D8E"/>
    <w:rsid w:val="0089785E"/>
    <w:rsid w:val="00897F5B"/>
    <w:rsid w:val="008A2E54"/>
    <w:rsid w:val="008A2E6B"/>
    <w:rsid w:val="008A44C8"/>
    <w:rsid w:val="008A4B95"/>
    <w:rsid w:val="008A532A"/>
    <w:rsid w:val="008A59E4"/>
    <w:rsid w:val="008A5C3C"/>
    <w:rsid w:val="008A7D26"/>
    <w:rsid w:val="008B0C7A"/>
    <w:rsid w:val="008B14D3"/>
    <w:rsid w:val="008B1C96"/>
    <w:rsid w:val="008B23CD"/>
    <w:rsid w:val="008B3DE3"/>
    <w:rsid w:val="008B49D1"/>
    <w:rsid w:val="008B4D21"/>
    <w:rsid w:val="008B4DBA"/>
    <w:rsid w:val="008B5737"/>
    <w:rsid w:val="008B600D"/>
    <w:rsid w:val="008B774F"/>
    <w:rsid w:val="008C0B56"/>
    <w:rsid w:val="008C0E69"/>
    <w:rsid w:val="008C1E37"/>
    <w:rsid w:val="008C3395"/>
    <w:rsid w:val="008C716A"/>
    <w:rsid w:val="008C7AEC"/>
    <w:rsid w:val="008D0EC9"/>
    <w:rsid w:val="008D109C"/>
    <w:rsid w:val="008D1765"/>
    <w:rsid w:val="008D1F4C"/>
    <w:rsid w:val="008D3A20"/>
    <w:rsid w:val="008D480A"/>
    <w:rsid w:val="008D5067"/>
    <w:rsid w:val="008D5163"/>
    <w:rsid w:val="008D51DD"/>
    <w:rsid w:val="008D54E4"/>
    <w:rsid w:val="008D6370"/>
    <w:rsid w:val="008D6E55"/>
    <w:rsid w:val="008D6FA3"/>
    <w:rsid w:val="008D73F8"/>
    <w:rsid w:val="008D7443"/>
    <w:rsid w:val="008D7B93"/>
    <w:rsid w:val="008D7D72"/>
    <w:rsid w:val="008E08F5"/>
    <w:rsid w:val="008E14CE"/>
    <w:rsid w:val="008E2335"/>
    <w:rsid w:val="008E2E30"/>
    <w:rsid w:val="008E38A6"/>
    <w:rsid w:val="008E494D"/>
    <w:rsid w:val="008E5B1D"/>
    <w:rsid w:val="008E5B76"/>
    <w:rsid w:val="008E5C06"/>
    <w:rsid w:val="008E6C62"/>
    <w:rsid w:val="008E6E99"/>
    <w:rsid w:val="008E7506"/>
    <w:rsid w:val="008F02A5"/>
    <w:rsid w:val="008F06F4"/>
    <w:rsid w:val="008F1439"/>
    <w:rsid w:val="008F1766"/>
    <w:rsid w:val="008F256E"/>
    <w:rsid w:val="008F26E1"/>
    <w:rsid w:val="008F2DF6"/>
    <w:rsid w:val="008F2ECE"/>
    <w:rsid w:val="008F3273"/>
    <w:rsid w:val="008F3499"/>
    <w:rsid w:val="008F4353"/>
    <w:rsid w:val="008F5EA7"/>
    <w:rsid w:val="008F62E2"/>
    <w:rsid w:val="009006C9"/>
    <w:rsid w:val="00900820"/>
    <w:rsid w:val="009022FF"/>
    <w:rsid w:val="009028AF"/>
    <w:rsid w:val="0090324E"/>
    <w:rsid w:val="00904415"/>
    <w:rsid w:val="00904F59"/>
    <w:rsid w:val="009071E5"/>
    <w:rsid w:val="00907AB4"/>
    <w:rsid w:val="00907F3F"/>
    <w:rsid w:val="009109A3"/>
    <w:rsid w:val="00910A74"/>
    <w:rsid w:val="00911C8D"/>
    <w:rsid w:val="00912AF4"/>
    <w:rsid w:val="0091335A"/>
    <w:rsid w:val="009135E6"/>
    <w:rsid w:val="009147D5"/>
    <w:rsid w:val="00914A84"/>
    <w:rsid w:val="0091543A"/>
    <w:rsid w:val="00915FEC"/>
    <w:rsid w:val="009166F7"/>
    <w:rsid w:val="00917310"/>
    <w:rsid w:val="00917596"/>
    <w:rsid w:val="0091773E"/>
    <w:rsid w:val="0092088E"/>
    <w:rsid w:val="009208C4"/>
    <w:rsid w:val="00920C20"/>
    <w:rsid w:val="00922650"/>
    <w:rsid w:val="00922B19"/>
    <w:rsid w:val="00922B81"/>
    <w:rsid w:val="00923289"/>
    <w:rsid w:val="00923299"/>
    <w:rsid w:val="00923493"/>
    <w:rsid w:val="0092362F"/>
    <w:rsid w:val="00923E7F"/>
    <w:rsid w:val="009242CF"/>
    <w:rsid w:val="00924F2D"/>
    <w:rsid w:val="00925821"/>
    <w:rsid w:val="00925FA6"/>
    <w:rsid w:val="00925FDA"/>
    <w:rsid w:val="009261C6"/>
    <w:rsid w:val="00926D31"/>
    <w:rsid w:val="00927305"/>
    <w:rsid w:val="0092753D"/>
    <w:rsid w:val="00927BBC"/>
    <w:rsid w:val="00930FC7"/>
    <w:rsid w:val="00931B72"/>
    <w:rsid w:val="00932BED"/>
    <w:rsid w:val="00933786"/>
    <w:rsid w:val="0093470F"/>
    <w:rsid w:val="00935E90"/>
    <w:rsid w:val="00936798"/>
    <w:rsid w:val="00937773"/>
    <w:rsid w:val="00942774"/>
    <w:rsid w:val="00942DA8"/>
    <w:rsid w:val="00943854"/>
    <w:rsid w:val="00943FA0"/>
    <w:rsid w:val="0094474D"/>
    <w:rsid w:val="00944956"/>
    <w:rsid w:val="00944A02"/>
    <w:rsid w:val="00944A88"/>
    <w:rsid w:val="009454CC"/>
    <w:rsid w:val="00945F6B"/>
    <w:rsid w:val="0095063E"/>
    <w:rsid w:val="009519DE"/>
    <w:rsid w:val="00951FF1"/>
    <w:rsid w:val="00955A41"/>
    <w:rsid w:val="00956002"/>
    <w:rsid w:val="009565E4"/>
    <w:rsid w:val="009569E9"/>
    <w:rsid w:val="00956C8E"/>
    <w:rsid w:val="00956F84"/>
    <w:rsid w:val="009570C4"/>
    <w:rsid w:val="00960958"/>
    <w:rsid w:val="00961101"/>
    <w:rsid w:val="0096364C"/>
    <w:rsid w:val="00964A09"/>
    <w:rsid w:val="00965603"/>
    <w:rsid w:val="00965979"/>
    <w:rsid w:val="00966491"/>
    <w:rsid w:val="009666A2"/>
    <w:rsid w:val="0096695C"/>
    <w:rsid w:val="00966ED3"/>
    <w:rsid w:val="00967108"/>
    <w:rsid w:val="009701BB"/>
    <w:rsid w:val="00970B4B"/>
    <w:rsid w:val="00970DFD"/>
    <w:rsid w:val="009736DA"/>
    <w:rsid w:val="0097374D"/>
    <w:rsid w:val="00973AC7"/>
    <w:rsid w:val="00973CEE"/>
    <w:rsid w:val="009744FA"/>
    <w:rsid w:val="00975571"/>
    <w:rsid w:val="0097706B"/>
    <w:rsid w:val="00977A0F"/>
    <w:rsid w:val="00981911"/>
    <w:rsid w:val="00983275"/>
    <w:rsid w:val="0098365D"/>
    <w:rsid w:val="00984D99"/>
    <w:rsid w:val="0098557F"/>
    <w:rsid w:val="0098558B"/>
    <w:rsid w:val="00986B1E"/>
    <w:rsid w:val="00987B3D"/>
    <w:rsid w:val="00990573"/>
    <w:rsid w:val="00990AC9"/>
    <w:rsid w:val="00990B49"/>
    <w:rsid w:val="00991B84"/>
    <w:rsid w:val="00991D33"/>
    <w:rsid w:val="009927CB"/>
    <w:rsid w:val="009936FB"/>
    <w:rsid w:val="00993901"/>
    <w:rsid w:val="00993ACE"/>
    <w:rsid w:val="00993D53"/>
    <w:rsid w:val="0099438A"/>
    <w:rsid w:val="00994B88"/>
    <w:rsid w:val="009957F7"/>
    <w:rsid w:val="00995EAD"/>
    <w:rsid w:val="00997039"/>
    <w:rsid w:val="00997125"/>
    <w:rsid w:val="00997E6B"/>
    <w:rsid w:val="009A120C"/>
    <w:rsid w:val="009A16C0"/>
    <w:rsid w:val="009A2330"/>
    <w:rsid w:val="009A2DEC"/>
    <w:rsid w:val="009A3CFC"/>
    <w:rsid w:val="009A475B"/>
    <w:rsid w:val="009A4977"/>
    <w:rsid w:val="009A69C2"/>
    <w:rsid w:val="009A6F7B"/>
    <w:rsid w:val="009B055A"/>
    <w:rsid w:val="009B06A0"/>
    <w:rsid w:val="009B1CC5"/>
    <w:rsid w:val="009B2613"/>
    <w:rsid w:val="009B2BDB"/>
    <w:rsid w:val="009B2F20"/>
    <w:rsid w:val="009B30BD"/>
    <w:rsid w:val="009B465B"/>
    <w:rsid w:val="009B4BA6"/>
    <w:rsid w:val="009B52DA"/>
    <w:rsid w:val="009B5A28"/>
    <w:rsid w:val="009B5FF4"/>
    <w:rsid w:val="009B64CA"/>
    <w:rsid w:val="009B6549"/>
    <w:rsid w:val="009B6786"/>
    <w:rsid w:val="009B7ADD"/>
    <w:rsid w:val="009C03D0"/>
    <w:rsid w:val="009C041A"/>
    <w:rsid w:val="009C1A9C"/>
    <w:rsid w:val="009C4593"/>
    <w:rsid w:val="009C516E"/>
    <w:rsid w:val="009C70B0"/>
    <w:rsid w:val="009C7B4E"/>
    <w:rsid w:val="009C7C32"/>
    <w:rsid w:val="009C7DE2"/>
    <w:rsid w:val="009D039D"/>
    <w:rsid w:val="009D1F6C"/>
    <w:rsid w:val="009D1FE1"/>
    <w:rsid w:val="009D2088"/>
    <w:rsid w:val="009D2418"/>
    <w:rsid w:val="009D4504"/>
    <w:rsid w:val="009D5213"/>
    <w:rsid w:val="009D5DEC"/>
    <w:rsid w:val="009D6029"/>
    <w:rsid w:val="009D6818"/>
    <w:rsid w:val="009D6F2C"/>
    <w:rsid w:val="009D725B"/>
    <w:rsid w:val="009E0096"/>
    <w:rsid w:val="009E0341"/>
    <w:rsid w:val="009E1730"/>
    <w:rsid w:val="009E2281"/>
    <w:rsid w:val="009E4005"/>
    <w:rsid w:val="009E4C57"/>
    <w:rsid w:val="009E563C"/>
    <w:rsid w:val="009E7135"/>
    <w:rsid w:val="009E7A48"/>
    <w:rsid w:val="009E7F3B"/>
    <w:rsid w:val="009F1123"/>
    <w:rsid w:val="009F1928"/>
    <w:rsid w:val="009F1DA6"/>
    <w:rsid w:val="009F1EE1"/>
    <w:rsid w:val="009F4F12"/>
    <w:rsid w:val="009F518F"/>
    <w:rsid w:val="009F5C73"/>
    <w:rsid w:val="009F62F1"/>
    <w:rsid w:val="009F7079"/>
    <w:rsid w:val="00A00917"/>
    <w:rsid w:val="00A00F45"/>
    <w:rsid w:val="00A0414A"/>
    <w:rsid w:val="00A04777"/>
    <w:rsid w:val="00A05928"/>
    <w:rsid w:val="00A06AA2"/>
    <w:rsid w:val="00A07CA4"/>
    <w:rsid w:val="00A07DFB"/>
    <w:rsid w:val="00A10DC6"/>
    <w:rsid w:val="00A10F21"/>
    <w:rsid w:val="00A1290F"/>
    <w:rsid w:val="00A12937"/>
    <w:rsid w:val="00A131F5"/>
    <w:rsid w:val="00A137E3"/>
    <w:rsid w:val="00A13D9C"/>
    <w:rsid w:val="00A14858"/>
    <w:rsid w:val="00A15DC9"/>
    <w:rsid w:val="00A15EE6"/>
    <w:rsid w:val="00A16720"/>
    <w:rsid w:val="00A16E28"/>
    <w:rsid w:val="00A1732A"/>
    <w:rsid w:val="00A17AD4"/>
    <w:rsid w:val="00A17ED9"/>
    <w:rsid w:val="00A20F14"/>
    <w:rsid w:val="00A222D4"/>
    <w:rsid w:val="00A22775"/>
    <w:rsid w:val="00A233D5"/>
    <w:rsid w:val="00A2392C"/>
    <w:rsid w:val="00A245B4"/>
    <w:rsid w:val="00A269F2"/>
    <w:rsid w:val="00A26C1A"/>
    <w:rsid w:val="00A2712D"/>
    <w:rsid w:val="00A27394"/>
    <w:rsid w:val="00A30843"/>
    <w:rsid w:val="00A308BE"/>
    <w:rsid w:val="00A30F17"/>
    <w:rsid w:val="00A323D9"/>
    <w:rsid w:val="00A344C5"/>
    <w:rsid w:val="00A346F1"/>
    <w:rsid w:val="00A347F9"/>
    <w:rsid w:val="00A35FB8"/>
    <w:rsid w:val="00A361D0"/>
    <w:rsid w:val="00A36348"/>
    <w:rsid w:val="00A3754E"/>
    <w:rsid w:val="00A37F42"/>
    <w:rsid w:val="00A40646"/>
    <w:rsid w:val="00A413D1"/>
    <w:rsid w:val="00A41868"/>
    <w:rsid w:val="00A41BAE"/>
    <w:rsid w:val="00A42897"/>
    <w:rsid w:val="00A42929"/>
    <w:rsid w:val="00A42A2F"/>
    <w:rsid w:val="00A431C2"/>
    <w:rsid w:val="00A432D0"/>
    <w:rsid w:val="00A443DF"/>
    <w:rsid w:val="00A444DB"/>
    <w:rsid w:val="00A46E7B"/>
    <w:rsid w:val="00A47362"/>
    <w:rsid w:val="00A47F38"/>
    <w:rsid w:val="00A51A47"/>
    <w:rsid w:val="00A535B1"/>
    <w:rsid w:val="00A5410D"/>
    <w:rsid w:val="00A546A3"/>
    <w:rsid w:val="00A55E42"/>
    <w:rsid w:val="00A5685E"/>
    <w:rsid w:val="00A57147"/>
    <w:rsid w:val="00A57776"/>
    <w:rsid w:val="00A57D0F"/>
    <w:rsid w:val="00A6020D"/>
    <w:rsid w:val="00A60C99"/>
    <w:rsid w:val="00A61A77"/>
    <w:rsid w:val="00A62123"/>
    <w:rsid w:val="00A633F9"/>
    <w:rsid w:val="00A63639"/>
    <w:rsid w:val="00A63B52"/>
    <w:rsid w:val="00A666D0"/>
    <w:rsid w:val="00A669C6"/>
    <w:rsid w:val="00A670D5"/>
    <w:rsid w:val="00A676AE"/>
    <w:rsid w:val="00A70276"/>
    <w:rsid w:val="00A705AC"/>
    <w:rsid w:val="00A70F53"/>
    <w:rsid w:val="00A710ED"/>
    <w:rsid w:val="00A72FBA"/>
    <w:rsid w:val="00A73C33"/>
    <w:rsid w:val="00A74399"/>
    <w:rsid w:val="00A74E9F"/>
    <w:rsid w:val="00A75FE7"/>
    <w:rsid w:val="00A772CA"/>
    <w:rsid w:val="00A778B9"/>
    <w:rsid w:val="00A77EB8"/>
    <w:rsid w:val="00A80438"/>
    <w:rsid w:val="00A81CEC"/>
    <w:rsid w:val="00A81EAB"/>
    <w:rsid w:val="00A82147"/>
    <w:rsid w:val="00A825C6"/>
    <w:rsid w:val="00A82640"/>
    <w:rsid w:val="00A82700"/>
    <w:rsid w:val="00A82D54"/>
    <w:rsid w:val="00A83559"/>
    <w:rsid w:val="00A838FF"/>
    <w:rsid w:val="00A840F5"/>
    <w:rsid w:val="00A85190"/>
    <w:rsid w:val="00A85354"/>
    <w:rsid w:val="00A86198"/>
    <w:rsid w:val="00A8671F"/>
    <w:rsid w:val="00A86C62"/>
    <w:rsid w:val="00A905A1"/>
    <w:rsid w:val="00A905C9"/>
    <w:rsid w:val="00A90A19"/>
    <w:rsid w:val="00A90C6D"/>
    <w:rsid w:val="00A90F81"/>
    <w:rsid w:val="00A9100B"/>
    <w:rsid w:val="00A91573"/>
    <w:rsid w:val="00A92550"/>
    <w:rsid w:val="00A9299D"/>
    <w:rsid w:val="00A92A61"/>
    <w:rsid w:val="00A9309A"/>
    <w:rsid w:val="00A935FA"/>
    <w:rsid w:val="00A93FF3"/>
    <w:rsid w:val="00A94E50"/>
    <w:rsid w:val="00A9594B"/>
    <w:rsid w:val="00A95D92"/>
    <w:rsid w:val="00A965B5"/>
    <w:rsid w:val="00A96646"/>
    <w:rsid w:val="00A972E3"/>
    <w:rsid w:val="00AA0DEA"/>
    <w:rsid w:val="00AA1572"/>
    <w:rsid w:val="00AA2876"/>
    <w:rsid w:val="00AA2A9D"/>
    <w:rsid w:val="00AA3623"/>
    <w:rsid w:val="00AA3D34"/>
    <w:rsid w:val="00AA42E4"/>
    <w:rsid w:val="00AA479B"/>
    <w:rsid w:val="00AA5AAA"/>
    <w:rsid w:val="00AA5AD5"/>
    <w:rsid w:val="00AA5D44"/>
    <w:rsid w:val="00AA6433"/>
    <w:rsid w:val="00AB03D8"/>
    <w:rsid w:val="00AB0C0A"/>
    <w:rsid w:val="00AB12E1"/>
    <w:rsid w:val="00AB209A"/>
    <w:rsid w:val="00AB23D3"/>
    <w:rsid w:val="00AB2449"/>
    <w:rsid w:val="00AB2FC2"/>
    <w:rsid w:val="00AB3021"/>
    <w:rsid w:val="00AB30A8"/>
    <w:rsid w:val="00AB35A7"/>
    <w:rsid w:val="00AB5343"/>
    <w:rsid w:val="00AB55DC"/>
    <w:rsid w:val="00AB57AA"/>
    <w:rsid w:val="00AB5FFE"/>
    <w:rsid w:val="00AB615E"/>
    <w:rsid w:val="00AB6F07"/>
    <w:rsid w:val="00AB73C4"/>
    <w:rsid w:val="00AB7EBC"/>
    <w:rsid w:val="00AC0A80"/>
    <w:rsid w:val="00AC1505"/>
    <w:rsid w:val="00AC228F"/>
    <w:rsid w:val="00AC26E8"/>
    <w:rsid w:val="00AC2B53"/>
    <w:rsid w:val="00AC4C98"/>
    <w:rsid w:val="00AC4ED1"/>
    <w:rsid w:val="00AC4F85"/>
    <w:rsid w:val="00AC67F0"/>
    <w:rsid w:val="00AC70AB"/>
    <w:rsid w:val="00AC7162"/>
    <w:rsid w:val="00AC725D"/>
    <w:rsid w:val="00AC7779"/>
    <w:rsid w:val="00AC7F66"/>
    <w:rsid w:val="00AD02FB"/>
    <w:rsid w:val="00AD10B3"/>
    <w:rsid w:val="00AD3372"/>
    <w:rsid w:val="00AD3590"/>
    <w:rsid w:val="00AD43F3"/>
    <w:rsid w:val="00AD467C"/>
    <w:rsid w:val="00AD5A97"/>
    <w:rsid w:val="00AD7070"/>
    <w:rsid w:val="00AD77C1"/>
    <w:rsid w:val="00AE028B"/>
    <w:rsid w:val="00AE199A"/>
    <w:rsid w:val="00AE20B5"/>
    <w:rsid w:val="00AE2277"/>
    <w:rsid w:val="00AE3355"/>
    <w:rsid w:val="00AE489A"/>
    <w:rsid w:val="00AE57EF"/>
    <w:rsid w:val="00AE5F25"/>
    <w:rsid w:val="00AE618E"/>
    <w:rsid w:val="00AE68FF"/>
    <w:rsid w:val="00AF0F66"/>
    <w:rsid w:val="00AF29E7"/>
    <w:rsid w:val="00AF438F"/>
    <w:rsid w:val="00AF4D6B"/>
    <w:rsid w:val="00AF4DCF"/>
    <w:rsid w:val="00AF4E1C"/>
    <w:rsid w:val="00AF5194"/>
    <w:rsid w:val="00AF7892"/>
    <w:rsid w:val="00B01F71"/>
    <w:rsid w:val="00B025C9"/>
    <w:rsid w:val="00B0265F"/>
    <w:rsid w:val="00B038FA"/>
    <w:rsid w:val="00B0420A"/>
    <w:rsid w:val="00B04B11"/>
    <w:rsid w:val="00B069B8"/>
    <w:rsid w:val="00B06C2C"/>
    <w:rsid w:val="00B07C79"/>
    <w:rsid w:val="00B07DA3"/>
    <w:rsid w:val="00B10436"/>
    <w:rsid w:val="00B104F3"/>
    <w:rsid w:val="00B109F5"/>
    <w:rsid w:val="00B119E7"/>
    <w:rsid w:val="00B11DEF"/>
    <w:rsid w:val="00B120E6"/>
    <w:rsid w:val="00B126A5"/>
    <w:rsid w:val="00B12E4F"/>
    <w:rsid w:val="00B13AE9"/>
    <w:rsid w:val="00B13F25"/>
    <w:rsid w:val="00B14C2E"/>
    <w:rsid w:val="00B15221"/>
    <w:rsid w:val="00B15916"/>
    <w:rsid w:val="00B15D7D"/>
    <w:rsid w:val="00B167CF"/>
    <w:rsid w:val="00B1706D"/>
    <w:rsid w:val="00B17894"/>
    <w:rsid w:val="00B17FD2"/>
    <w:rsid w:val="00B20361"/>
    <w:rsid w:val="00B20545"/>
    <w:rsid w:val="00B20ADA"/>
    <w:rsid w:val="00B22040"/>
    <w:rsid w:val="00B227AC"/>
    <w:rsid w:val="00B25C20"/>
    <w:rsid w:val="00B26C6A"/>
    <w:rsid w:val="00B27934"/>
    <w:rsid w:val="00B30422"/>
    <w:rsid w:val="00B3057C"/>
    <w:rsid w:val="00B310E8"/>
    <w:rsid w:val="00B3131B"/>
    <w:rsid w:val="00B31C30"/>
    <w:rsid w:val="00B32E03"/>
    <w:rsid w:val="00B33FBE"/>
    <w:rsid w:val="00B34339"/>
    <w:rsid w:val="00B34515"/>
    <w:rsid w:val="00B35466"/>
    <w:rsid w:val="00B35A44"/>
    <w:rsid w:val="00B3619E"/>
    <w:rsid w:val="00B36CE8"/>
    <w:rsid w:val="00B3747A"/>
    <w:rsid w:val="00B40785"/>
    <w:rsid w:val="00B408FC"/>
    <w:rsid w:val="00B40DE8"/>
    <w:rsid w:val="00B410AF"/>
    <w:rsid w:val="00B4163F"/>
    <w:rsid w:val="00B41A41"/>
    <w:rsid w:val="00B422DF"/>
    <w:rsid w:val="00B42C44"/>
    <w:rsid w:val="00B431C3"/>
    <w:rsid w:val="00B4364D"/>
    <w:rsid w:val="00B4469F"/>
    <w:rsid w:val="00B446A2"/>
    <w:rsid w:val="00B44D72"/>
    <w:rsid w:val="00B451C3"/>
    <w:rsid w:val="00B458BB"/>
    <w:rsid w:val="00B47EED"/>
    <w:rsid w:val="00B5181F"/>
    <w:rsid w:val="00B51E6F"/>
    <w:rsid w:val="00B5228B"/>
    <w:rsid w:val="00B535DC"/>
    <w:rsid w:val="00B54AD1"/>
    <w:rsid w:val="00B54AF5"/>
    <w:rsid w:val="00B5509F"/>
    <w:rsid w:val="00B5569F"/>
    <w:rsid w:val="00B55911"/>
    <w:rsid w:val="00B6014F"/>
    <w:rsid w:val="00B633A4"/>
    <w:rsid w:val="00B636E7"/>
    <w:rsid w:val="00B64A92"/>
    <w:rsid w:val="00B659E8"/>
    <w:rsid w:val="00B662BD"/>
    <w:rsid w:val="00B668B3"/>
    <w:rsid w:val="00B6743F"/>
    <w:rsid w:val="00B70247"/>
    <w:rsid w:val="00B71C12"/>
    <w:rsid w:val="00B72731"/>
    <w:rsid w:val="00B748C2"/>
    <w:rsid w:val="00B748EB"/>
    <w:rsid w:val="00B74AEA"/>
    <w:rsid w:val="00B757AC"/>
    <w:rsid w:val="00B75D27"/>
    <w:rsid w:val="00B75E28"/>
    <w:rsid w:val="00B76859"/>
    <w:rsid w:val="00B76EE2"/>
    <w:rsid w:val="00B80489"/>
    <w:rsid w:val="00B82DB0"/>
    <w:rsid w:val="00B83211"/>
    <w:rsid w:val="00B867C9"/>
    <w:rsid w:val="00B86991"/>
    <w:rsid w:val="00B87898"/>
    <w:rsid w:val="00B9180E"/>
    <w:rsid w:val="00B920E1"/>
    <w:rsid w:val="00B925F8"/>
    <w:rsid w:val="00B92AAC"/>
    <w:rsid w:val="00B9340D"/>
    <w:rsid w:val="00B9433C"/>
    <w:rsid w:val="00B9459F"/>
    <w:rsid w:val="00B94BA2"/>
    <w:rsid w:val="00B95190"/>
    <w:rsid w:val="00B95896"/>
    <w:rsid w:val="00B95AD7"/>
    <w:rsid w:val="00B96021"/>
    <w:rsid w:val="00B96628"/>
    <w:rsid w:val="00B9707F"/>
    <w:rsid w:val="00BA0E3F"/>
    <w:rsid w:val="00BA267E"/>
    <w:rsid w:val="00BA2C7B"/>
    <w:rsid w:val="00BA510D"/>
    <w:rsid w:val="00BA63BE"/>
    <w:rsid w:val="00BA67EC"/>
    <w:rsid w:val="00BA70CB"/>
    <w:rsid w:val="00BA72F4"/>
    <w:rsid w:val="00BA745E"/>
    <w:rsid w:val="00BB10C3"/>
    <w:rsid w:val="00BB127E"/>
    <w:rsid w:val="00BB17F0"/>
    <w:rsid w:val="00BB1CA5"/>
    <w:rsid w:val="00BB2E66"/>
    <w:rsid w:val="00BB3AF5"/>
    <w:rsid w:val="00BB3F3B"/>
    <w:rsid w:val="00BB4B6A"/>
    <w:rsid w:val="00BB4B8D"/>
    <w:rsid w:val="00BB557D"/>
    <w:rsid w:val="00BB710F"/>
    <w:rsid w:val="00BB7768"/>
    <w:rsid w:val="00BB78C5"/>
    <w:rsid w:val="00BB7EF3"/>
    <w:rsid w:val="00BC127D"/>
    <w:rsid w:val="00BC1ED4"/>
    <w:rsid w:val="00BC24F4"/>
    <w:rsid w:val="00BC2570"/>
    <w:rsid w:val="00BC34E5"/>
    <w:rsid w:val="00BC3E1B"/>
    <w:rsid w:val="00BC3E3E"/>
    <w:rsid w:val="00BC4719"/>
    <w:rsid w:val="00BC4B03"/>
    <w:rsid w:val="00BC4D38"/>
    <w:rsid w:val="00BC5720"/>
    <w:rsid w:val="00BC5888"/>
    <w:rsid w:val="00BC5C6D"/>
    <w:rsid w:val="00BC753B"/>
    <w:rsid w:val="00BC7602"/>
    <w:rsid w:val="00BD2444"/>
    <w:rsid w:val="00BD29CB"/>
    <w:rsid w:val="00BD3D09"/>
    <w:rsid w:val="00BD423C"/>
    <w:rsid w:val="00BD43DC"/>
    <w:rsid w:val="00BD4958"/>
    <w:rsid w:val="00BD5A99"/>
    <w:rsid w:val="00BD5B7E"/>
    <w:rsid w:val="00BD6466"/>
    <w:rsid w:val="00BD66FB"/>
    <w:rsid w:val="00BD6C6D"/>
    <w:rsid w:val="00BD7929"/>
    <w:rsid w:val="00BD7AFB"/>
    <w:rsid w:val="00BE338C"/>
    <w:rsid w:val="00BE371B"/>
    <w:rsid w:val="00BE3C4B"/>
    <w:rsid w:val="00BE49FE"/>
    <w:rsid w:val="00BE5CB6"/>
    <w:rsid w:val="00BE5CE8"/>
    <w:rsid w:val="00BE6708"/>
    <w:rsid w:val="00BE6B12"/>
    <w:rsid w:val="00BF02AD"/>
    <w:rsid w:val="00BF0672"/>
    <w:rsid w:val="00BF0D4C"/>
    <w:rsid w:val="00BF131F"/>
    <w:rsid w:val="00BF1B08"/>
    <w:rsid w:val="00BF1B1A"/>
    <w:rsid w:val="00BF21B2"/>
    <w:rsid w:val="00BF2B5E"/>
    <w:rsid w:val="00BF3E36"/>
    <w:rsid w:val="00BF5090"/>
    <w:rsid w:val="00BF5370"/>
    <w:rsid w:val="00BF5BA7"/>
    <w:rsid w:val="00BF5D33"/>
    <w:rsid w:val="00BF6337"/>
    <w:rsid w:val="00BF6648"/>
    <w:rsid w:val="00BF72BF"/>
    <w:rsid w:val="00C00E77"/>
    <w:rsid w:val="00C016FB"/>
    <w:rsid w:val="00C020A5"/>
    <w:rsid w:val="00C04434"/>
    <w:rsid w:val="00C046F4"/>
    <w:rsid w:val="00C052A7"/>
    <w:rsid w:val="00C05575"/>
    <w:rsid w:val="00C05FD6"/>
    <w:rsid w:val="00C065CC"/>
    <w:rsid w:val="00C07042"/>
    <w:rsid w:val="00C0705C"/>
    <w:rsid w:val="00C0742C"/>
    <w:rsid w:val="00C07DC2"/>
    <w:rsid w:val="00C1040E"/>
    <w:rsid w:val="00C11049"/>
    <w:rsid w:val="00C1219B"/>
    <w:rsid w:val="00C13B52"/>
    <w:rsid w:val="00C17183"/>
    <w:rsid w:val="00C17369"/>
    <w:rsid w:val="00C173B4"/>
    <w:rsid w:val="00C17A7B"/>
    <w:rsid w:val="00C20E2A"/>
    <w:rsid w:val="00C214EF"/>
    <w:rsid w:val="00C215F2"/>
    <w:rsid w:val="00C21BE8"/>
    <w:rsid w:val="00C222E5"/>
    <w:rsid w:val="00C22765"/>
    <w:rsid w:val="00C2277B"/>
    <w:rsid w:val="00C2282F"/>
    <w:rsid w:val="00C2293D"/>
    <w:rsid w:val="00C24452"/>
    <w:rsid w:val="00C25580"/>
    <w:rsid w:val="00C3011C"/>
    <w:rsid w:val="00C306BC"/>
    <w:rsid w:val="00C32FDA"/>
    <w:rsid w:val="00C33498"/>
    <w:rsid w:val="00C349E3"/>
    <w:rsid w:val="00C35180"/>
    <w:rsid w:val="00C352CD"/>
    <w:rsid w:val="00C353C6"/>
    <w:rsid w:val="00C35533"/>
    <w:rsid w:val="00C3568B"/>
    <w:rsid w:val="00C35D52"/>
    <w:rsid w:val="00C36B21"/>
    <w:rsid w:val="00C36FB0"/>
    <w:rsid w:val="00C378D2"/>
    <w:rsid w:val="00C37D3B"/>
    <w:rsid w:val="00C40659"/>
    <w:rsid w:val="00C41254"/>
    <w:rsid w:val="00C42B97"/>
    <w:rsid w:val="00C42C89"/>
    <w:rsid w:val="00C44B6E"/>
    <w:rsid w:val="00C44F36"/>
    <w:rsid w:val="00C4505B"/>
    <w:rsid w:val="00C45514"/>
    <w:rsid w:val="00C456AA"/>
    <w:rsid w:val="00C45E3D"/>
    <w:rsid w:val="00C46862"/>
    <w:rsid w:val="00C46E0D"/>
    <w:rsid w:val="00C47F18"/>
    <w:rsid w:val="00C5014C"/>
    <w:rsid w:val="00C50A9C"/>
    <w:rsid w:val="00C518DD"/>
    <w:rsid w:val="00C51BD0"/>
    <w:rsid w:val="00C53CF1"/>
    <w:rsid w:val="00C5474D"/>
    <w:rsid w:val="00C54DCA"/>
    <w:rsid w:val="00C551A6"/>
    <w:rsid w:val="00C556BF"/>
    <w:rsid w:val="00C55EAA"/>
    <w:rsid w:val="00C5638D"/>
    <w:rsid w:val="00C56553"/>
    <w:rsid w:val="00C56603"/>
    <w:rsid w:val="00C56E2F"/>
    <w:rsid w:val="00C60793"/>
    <w:rsid w:val="00C611BD"/>
    <w:rsid w:val="00C62E3E"/>
    <w:rsid w:val="00C62E4D"/>
    <w:rsid w:val="00C64159"/>
    <w:rsid w:val="00C64F70"/>
    <w:rsid w:val="00C6687C"/>
    <w:rsid w:val="00C66E39"/>
    <w:rsid w:val="00C670F3"/>
    <w:rsid w:val="00C6759F"/>
    <w:rsid w:val="00C678D7"/>
    <w:rsid w:val="00C70072"/>
    <w:rsid w:val="00C71329"/>
    <w:rsid w:val="00C71895"/>
    <w:rsid w:val="00C7223F"/>
    <w:rsid w:val="00C7297E"/>
    <w:rsid w:val="00C744D6"/>
    <w:rsid w:val="00C7545F"/>
    <w:rsid w:val="00C760BC"/>
    <w:rsid w:val="00C767EB"/>
    <w:rsid w:val="00C80601"/>
    <w:rsid w:val="00C80C62"/>
    <w:rsid w:val="00C81402"/>
    <w:rsid w:val="00C82116"/>
    <w:rsid w:val="00C8226F"/>
    <w:rsid w:val="00C825FF"/>
    <w:rsid w:val="00C83657"/>
    <w:rsid w:val="00C83F48"/>
    <w:rsid w:val="00C8625D"/>
    <w:rsid w:val="00C865FE"/>
    <w:rsid w:val="00C8674B"/>
    <w:rsid w:val="00C875AC"/>
    <w:rsid w:val="00C87785"/>
    <w:rsid w:val="00C90A1C"/>
    <w:rsid w:val="00C92D27"/>
    <w:rsid w:val="00C92DB9"/>
    <w:rsid w:val="00C94C06"/>
    <w:rsid w:val="00C94E7A"/>
    <w:rsid w:val="00C95DA7"/>
    <w:rsid w:val="00C96184"/>
    <w:rsid w:val="00C97561"/>
    <w:rsid w:val="00C97D92"/>
    <w:rsid w:val="00CA189B"/>
    <w:rsid w:val="00CA1A21"/>
    <w:rsid w:val="00CA2112"/>
    <w:rsid w:val="00CA31B6"/>
    <w:rsid w:val="00CA396E"/>
    <w:rsid w:val="00CA5624"/>
    <w:rsid w:val="00CA5CEC"/>
    <w:rsid w:val="00CA6A2F"/>
    <w:rsid w:val="00CA762C"/>
    <w:rsid w:val="00CA7E9E"/>
    <w:rsid w:val="00CB10E3"/>
    <w:rsid w:val="00CB560B"/>
    <w:rsid w:val="00CB57BE"/>
    <w:rsid w:val="00CB6465"/>
    <w:rsid w:val="00CB6553"/>
    <w:rsid w:val="00CB70EF"/>
    <w:rsid w:val="00CC1166"/>
    <w:rsid w:val="00CC1F95"/>
    <w:rsid w:val="00CC2181"/>
    <w:rsid w:val="00CC3ADB"/>
    <w:rsid w:val="00CC3D04"/>
    <w:rsid w:val="00CC4124"/>
    <w:rsid w:val="00CC4606"/>
    <w:rsid w:val="00CC5550"/>
    <w:rsid w:val="00CC563B"/>
    <w:rsid w:val="00CC56D3"/>
    <w:rsid w:val="00CC5BCF"/>
    <w:rsid w:val="00CC6C97"/>
    <w:rsid w:val="00CD0378"/>
    <w:rsid w:val="00CD06A8"/>
    <w:rsid w:val="00CD0FD0"/>
    <w:rsid w:val="00CD1119"/>
    <w:rsid w:val="00CD1155"/>
    <w:rsid w:val="00CD12ED"/>
    <w:rsid w:val="00CD1E3E"/>
    <w:rsid w:val="00CD20FD"/>
    <w:rsid w:val="00CD2236"/>
    <w:rsid w:val="00CD40BF"/>
    <w:rsid w:val="00CD418D"/>
    <w:rsid w:val="00CD4B96"/>
    <w:rsid w:val="00CD5FC0"/>
    <w:rsid w:val="00CD6DDC"/>
    <w:rsid w:val="00CE0115"/>
    <w:rsid w:val="00CE0292"/>
    <w:rsid w:val="00CE068B"/>
    <w:rsid w:val="00CE084D"/>
    <w:rsid w:val="00CE0B39"/>
    <w:rsid w:val="00CE1015"/>
    <w:rsid w:val="00CE13A8"/>
    <w:rsid w:val="00CE1958"/>
    <w:rsid w:val="00CE2D16"/>
    <w:rsid w:val="00CE3840"/>
    <w:rsid w:val="00CE49A3"/>
    <w:rsid w:val="00CE5A59"/>
    <w:rsid w:val="00CE5A84"/>
    <w:rsid w:val="00CE6C4B"/>
    <w:rsid w:val="00CE6F91"/>
    <w:rsid w:val="00CE7006"/>
    <w:rsid w:val="00CE730F"/>
    <w:rsid w:val="00CF0041"/>
    <w:rsid w:val="00CF0F79"/>
    <w:rsid w:val="00CF12A0"/>
    <w:rsid w:val="00CF1514"/>
    <w:rsid w:val="00CF2A83"/>
    <w:rsid w:val="00CF2C02"/>
    <w:rsid w:val="00CF3D6E"/>
    <w:rsid w:val="00CF444B"/>
    <w:rsid w:val="00CF4F27"/>
    <w:rsid w:val="00CF533D"/>
    <w:rsid w:val="00CF57D7"/>
    <w:rsid w:val="00CF5FE1"/>
    <w:rsid w:val="00CF6CEA"/>
    <w:rsid w:val="00CF7253"/>
    <w:rsid w:val="00CF7393"/>
    <w:rsid w:val="00CF7858"/>
    <w:rsid w:val="00D006F4"/>
    <w:rsid w:val="00D00C84"/>
    <w:rsid w:val="00D013DC"/>
    <w:rsid w:val="00D027D9"/>
    <w:rsid w:val="00D02AA8"/>
    <w:rsid w:val="00D03FF4"/>
    <w:rsid w:val="00D0427B"/>
    <w:rsid w:val="00D04515"/>
    <w:rsid w:val="00D04B1E"/>
    <w:rsid w:val="00D05828"/>
    <w:rsid w:val="00D05FFD"/>
    <w:rsid w:val="00D07414"/>
    <w:rsid w:val="00D075DE"/>
    <w:rsid w:val="00D1104E"/>
    <w:rsid w:val="00D112C0"/>
    <w:rsid w:val="00D117E4"/>
    <w:rsid w:val="00D11B0F"/>
    <w:rsid w:val="00D11C2E"/>
    <w:rsid w:val="00D11F21"/>
    <w:rsid w:val="00D12177"/>
    <w:rsid w:val="00D1227E"/>
    <w:rsid w:val="00D12A4C"/>
    <w:rsid w:val="00D137C4"/>
    <w:rsid w:val="00D13B54"/>
    <w:rsid w:val="00D13CBF"/>
    <w:rsid w:val="00D140EF"/>
    <w:rsid w:val="00D146E3"/>
    <w:rsid w:val="00D14E40"/>
    <w:rsid w:val="00D15B47"/>
    <w:rsid w:val="00D1694B"/>
    <w:rsid w:val="00D1785A"/>
    <w:rsid w:val="00D20591"/>
    <w:rsid w:val="00D219D7"/>
    <w:rsid w:val="00D21B22"/>
    <w:rsid w:val="00D21CA1"/>
    <w:rsid w:val="00D2282C"/>
    <w:rsid w:val="00D22EC0"/>
    <w:rsid w:val="00D230F1"/>
    <w:rsid w:val="00D24434"/>
    <w:rsid w:val="00D24565"/>
    <w:rsid w:val="00D247C5"/>
    <w:rsid w:val="00D26963"/>
    <w:rsid w:val="00D279ED"/>
    <w:rsid w:val="00D310E7"/>
    <w:rsid w:val="00D314B2"/>
    <w:rsid w:val="00D315E4"/>
    <w:rsid w:val="00D320CA"/>
    <w:rsid w:val="00D32B3B"/>
    <w:rsid w:val="00D33ECF"/>
    <w:rsid w:val="00D34989"/>
    <w:rsid w:val="00D3532E"/>
    <w:rsid w:val="00D3614C"/>
    <w:rsid w:val="00D37607"/>
    <w:rsid w:val="00D37CD6"/>
    <w:rsid w:val="00D407AB"/>
    <w:rsid w:val="00D40E2E"/>
    <w:rsid w:val="00D4215C"/>
    <w:rsid w:val="00D42214"/>
    <w:rsid w:val="00D43138"/>
    <w:rsid w:val="00D4362F"/>
    <w:rsid w:val="00D43A20"/>
    <w:rsid w:val="00D444B3"/>
    <w:rsid w:val="00D44BF0"/>
    <w:rsid w:val="00D44FA9"/>
    <w:rsid w:val="00D47022"/>
    <w:rsid w:val="00D47C95"/>
    <w:rsid w:val="00D510F7"/>
    <w:rsid w:val="00D5175D"/>
    <w:rsid w:val="00D51ACD"/>
    <w:rsid w:val="00D52711"/>
    <w:rsid w:val="00D529B5"/>
    <w:rsid w:val="00D54AC8"/>
    <w:rsid w:val="00D55804"/>
    <w:rsid w:val="00D559DA"/>
    <w:rsid w:val="00D56275"/>
    <w:rsid w:val="00D565E0"/>
    <w:rsid w:val="00D56C6D"/>
    <w:rsid w:val="00D57597"/>
    <w:rsid w:val="00D579E6"/>
    <w:rsid w:val="00D57C10"/>
    <w:rsid w:val="00D60FDD"/>
    <w:rsid w:val="00D614CA"/>
    <w:rsid w:val="00D617B3"/>
    <w:rsid w:val="00D61F80"/>
    <w:rsid w:val="00D6277E"/>
    <w:rsid w:val="00D62814"/>
    <w:rsid w:val="00D62C39"/>
    <w:rsid w:val="00D62CC7"/>
    <w:rsid w:val="00D62DD0"/>
    <w:rsid w:val="00D62E73"/>
    <w:rsid w:val="00D62E75"/>
    <w:rsid w:val="00D643EF"/>
    <w:rsid w:val="00D64B3C"/>
    <w:rsid w:val="00D65254"/>
    <w:rsid w:val="00D656A5"/>
    <w:rsid w:val="00D66A60"/>
    <w:rsid w:val="00D67D55"/>
    <w:rsid w:val="00D70D9F"/>
    <w:rsid w:val="00D71297"/>
    <w:rsid w:val="00D7151C"/>
    <w:rsid w:val="00D7261B"/>
    <w:rsid w:val="00D726F5"/>
    <w:rsid w:val="00D73B0A"/>
    <w:rsid w:val="00D73E11"/>
    <w:rsid w:val="00D74F3C"/>
    <w:rsid w:val="00D75855"/>
    <w:rsid w:val="00D77949"/>
    <w:rsid w:val="00D829C6"/>
    <w:rsid w:val="00D8351D"/>
    <w:rsid w:val="00D8371C"/>
    <w:rsid w:val="00D839CA"/>
    <w:rsid w:val="00D83A60"/>
    <w:rsid w:val="00D848A1"/>
    <w:rsid w:val="00D84C88"/>
    <w:rsid w:val="00D8547F"/>
    <w:rsid w:val="00D866B9"/>
    <w:rsid w:val="00D86748"/>
    <w:rsid w:val="00D86CD1"/>
    <w:rsid w:val="00D91650"/>
    <w:rsid w:val="00D9173C"/>
    <w:rsid w:val="00D92AFC"/>
    <w:rsid w:val="00D92EAC"/>
    <w:rsid w:val="00D93D32"/>
    <w:rsid w:val="00D93D64"/>
    <w:rsid w:val="00D95C26"/>
    <w:rsid w:val="00D96101"/>
    <w:rsid w:val="00D975B4"/>
    <w:rsid w:val="00D97A65"/>
    <w:rsid w:val="00DA1C89"/>
    <w:rsid w:val="00DA2301"/>
    <w:rsid w:val="00DA24FB"/>
    <w:rsid w:val="00DA3879"/>
    <w:rsid w:val="00DA3908"/>
    <w:rsid w:val="00DA51CD"/>
    <w:rsid w:val="00DA65B4"/>
    <w:rsid w:val="00DA6B09"/>
    <w:rsid w:val="00DA6C3C"/>
    <w:rsid w:val="00DB0D48"/>
    <w:rsid w:val="00DB1512"/>
    <w:rsid w:val="00DB2098"/>
    <w:rsid w:val="00DB29A9"/>
    <w:rsid w:val="00DB38F4"/>
    <w:rsid w:val="00DB3F8D"/>
    <w:rsid w:val="00DB508C"/>
    <w:rsid w:val="00DB5593"/>
    <w:rsid w:val="00DB6290"/>
    <w:rsid w:val="00DB7082"/>
    <w:rsid w:val="00DB7BC5"/>
    <w:rsid w:val="00DC0908"/>
    <w:rsid w:val="00DC0EE0"/>
    <w:rsid w:val="00DC18A6"/>
    <w:rsid w:val="00DC1BA2"/>
    <w:rsid w:val="00DC1F29"/>
    <w:rsid w:val="00DC296C"/>
    <w:rsid w:val="00DC2C49"/>
    <w:rsid w:val="00DC2F82"/>
    <w:rsid w:val="00DC4C90"/>
    <w:rsid w:val="00DC533D"/>
    <w:rsid w:val="00DC62CF"/>
    <w:rsid w:val="00DC73F7"/>
    <w:rsid w:val="00DC7629"/>
    <w:rsid w:val="00DD1665"/>
    <w:rsid w:val="00DD1975"/>
    <w:rsid w:val="00DD22FA"/>
    <w:rsid w:val="00DD3BAF"/>
    <w:rsid w:val="00DD407D"/>
    <w:rsid w:val="00DD4F32"/>
    <w:rsid w:val="00DD533B"/>
    <w:rsid w:val="00DD544C"/>
    <w:rsid w:val="00DD5B67"/>
    <w:rsid w:val="00DD7400"/>
    <w:rsid w:val="00DD76DF"/>
    <w:rsid w:val="00DD7709"/>
    <w:rsid w:val="00DD79EA"/>
    <w:rsid w:val="00DE00C8"/>
    <w:rsid w:val="00DE0C67"/>
    <w:rsid w:val="00DE20BB"/>
    <w:rsid w:val="00DE2381"/>
    <w:rsid w:val="00DE248E"/>
    <w:rsid w:val="00DE2C43"/>
    <w:rsid w:val="00DE36A0"/>
    <w:rsid w:val="00DE4105"/>
    <w:rsid w:val="00DE41F3"/>
    <w:rsid w:val="00DE46F9"/>
    <w:rsid w:val="00DE49F4"/>
    <w:rsid w:val="00DE5A47"/>
    <w:rsid w:val="00DE693E"/>
    <w:rsid w:val="00DE7EC7"/>
    <w:rsid w:val="00DF018A"/>
    <w:rsid w:val="00DF0262"/>
    <w:rsid w:val="00DF05BD"/>
    <w:rsid w:val="00DF07D9"/>
    <w:rsid w:val="00DF0A61"/>
    <w:rsid w:val="00DF18BE"/>
    <w:rsid w:val="00DF1FFA"/>
    <w:rsid w:val="00DF2817"/>
    <w:rsid w:val="00DF50FE"/>
    <w:rsid w:val="00DF531C"/>
    <w:rsid w:val="00DF57E5"/>
    <w:rsid w:val="00DF59ED"/>
    <w:rsid w:val="00DF59FC"/>
    <w:rsid w:val="00DF5F63"/>
    <w:rsid w:val="00E001A3"/>
    <w:rsid w:val="00E00B96"/>
    <w:rsid w:val="00E00C88"/>
    <w:rsid w:val="00E01A8B"/>
    <w:rsid w:val="00E0211A"/>
    <w:rsid w:val="00E04D2B"/>
    <w:rsid w:val="00E05E54"/>
    <w:rsid w:val="00E06A1A"/>
    <w:rsid w:val="00E0705C"/>
    <w:rsid w:val="00E07951"/>
    <w:rsid w:val="00E07BE8"/>
    <w:rsid w:val="00E07F58"/>
    <w:rsid w:val="00E1150D"/>
    <w:rsid w:val="00E11A05"/>
    <w:rsid w:val="00E11A93"/>
    <w:rsid w:val="00E11E75"/>
    <w:rsid w:val="00E11FAF"/>
    <w:rsid w:val="00E154C3"/>
    <w:rsid w:val="00E15B73"/>
    <w:rsid w:val="00E16039"/>
    <w:rsid w:val="00E1618F"/>
    <w:rsid w:val="00E16864"/>
    <w:rsid w:val="00E1774E"/>
    <w:rsid w:val="00E20B0C"/>
    <w:rsid w:val="00E20DDA"/>
    <w:rsid w:val="00E20F3F"/>
    <w:rsid w:val="00E2136F"/>
    <w:rsid w:val="00E21B62"/>
    <w:rsid w:val="00E21EC4"/>
    <w:rsid w:val="00E22B62"/>
    <w:rsid w:val="00E239C2"/>
    <w:rsid w:val="00E25652"/>
    <w:rsid w:val="00E256BF"/>
    <w:rsid w:val="00E257A4"/>
    <w:rsid w:val="00E25B79"/>
    <w:rsid w:val="00E26896"/>
    <w:rsid w:val="00E26B25"/>
    <w:rsid w:val="00E307BE"/>
    <w:rsid w:val="00E3152C"/>
    <w:rsid w:val="00E319D2"/>
    <w:rsid w:val="00E31C8B"/>
    <w:rsid w:val="00E331B6"/>
    <w:rsid w:val="00E332ED"/>
    <w:rsid w:val="00E33B5F"/>
    <w:rsid w:val="00E35C56"/>
    <w:rsid w:val="00E35D46"/>
    <w:rsid w:val="00E35EB8"/>
    <w:rsid w:val="00E36ABA"/>
    <w:rsid w:val="00E36B74"/>
    <w:rsid w:val="00E37D60"/>
    <w:rsid w:val="00E40273"/>
    <w:rsid w:val="00E40E0F"/>
    <w:rsid w:val="00E41057"/>
    <w:rsid w:val="00E41921"/>
    <w:rsid w:val="00E4271B"/>
    <w:rsid w:val="00E43AFB"/>
    <w:rsid w:val="00E4492F"/>
    <w:rsid w:val="00E44ABF"/>
    <w:rsid w:val="00E44B2A"/>
    <w:rsid w:val="00E44D1D"/>
    <w:rsid w:val="00E45A90"/>
    <w:rsid w:val="00E45E83"/>
    <w:rsid w:val="00E46439"/>
    <w:rsid w:val="00E5011B"/>
    <w:rsid w:val="00E51DC3"/>
    <w:rsid w:val="00E529AA"/>
    <w:rsid w:val="00E535E1"/>
    <w:rsid w:val="00E539BF"/>
    <w:rsid w:val="00E55243"/>
    <w:rsid w:val="00E559EA"/>
    <w:rsid w:val="00E5641E"/>
    <w:rsid w:val="00E56D9D"/>
    <w:rsid w:val="00E56E87"/>
    <w:rsid w:val="00E60B46"/>
    <w:rsid w:val="00E61C9D"/>
    <w:rsid w:val="00E6256E"/>
    <w:rsid w:val="00E62D04"/>
    <w:rsid w:val="00E6320A"/>
    <w:rsid w:val="00E63802"/>
    <w:rsid w:val="00E646F4"/>
    <w:rsid w:val="00E663E0"/>
    <w:rsid w:val="00E666BE"/>
    <w:rsid w:val="00E66EB6"/>
    <w:rsid w:val="00E6706C"/>
    <w:rsid w:val="00E67422"/>
    <w:rsid w:val="00E67A8C"/>
    <w:rsid w:val="00E702FD"/>
    <w:rsid w:val="00E7244D"/>
    <w:rsid w:val="00E73C86"/>
    <w:rsid w:val="00E73E2E"/>
    <w:rsid w:val="00E73F41"/>
    <w:rsid w:val="00E74544"/>
    <w:rsid w:val="00E74B5F"/>
    <w:rsid w:val="00E750E9"/>
    <w:rsid w:val="00E75638"/>
    <w:rsid w:val="00E775FD"/>
    <w:rsid w:val="00E778F7"/>
    <w:rsid w:val="00E80A7C"/>
    <w:rsid w:val="00E81A4D"/>
    <w:rsid w:val="00E825C7"/>
    <w:rsid w:val="00E8266D"/>
    <w:rsid w:val="00E83359"/>
    <w:rsid w:val="00E83640"/>
    <w:rsid w:val="00E8424E"/>
    <w:rsid w:val="00E85068"/>
    <w:rsid w:val="00E854C5"/>
    <w:rsid w:val="00E85653"/>
    <w:rsid w:val="00E85CD6"/>
    <w:rsid w:val="00E86BAA"/>
    <w:rsid w:val="00E87017"/>
    <w:rsid w:val="00E87367"/>
    <w:rsid w:val="00E87612"/>
    <w:rsid w:val="00E913DE"/>
    <w:rsid w:val="00E913DF"/>
    <w:rsid w:val="00E91D17"/>
    <w:rsid w:val="00E922DD"/>
    <w:rsid w:val="00E93A7C"/>
    <w:rsid w:val="00E94238"/>
    <w:rsid w:val="00E942FC"/>
    <w:rsid w:val="00E95236"/>
    <w:rsid w:val="00E9528F"/>
    <w:rsid w:val="00E958D1"/>
    <w:rsid w:val="00E95A4F"/>
    <w:rsid w:val="00E95D55"/>
    <w:rsid w:val="00E95E6E"/>
    <w:rsid w:val="00E96C32"/>
    <w:rsid w:val="00E96FB7"/>
    <w:rsid w:val="00E971FE"/>
    <w:rsid w:val="00EA0A0C"/>
    <w:rsid w:val="00EA0B0E"/>
    <w:rsid w:val="00EA1410"/>
    <w:rsid w:val="00EA25B9"/>
    <w:rsid w:val="00EA275A"/>
    <w:rsid w:val="00EA2AD0"/>
    <w:rsid w:val="00EA3679"/>
    <w:rsid w:val="00EA544F"/>
    <w:rsid w:val="00EA55DB"/>
    <w:rsid w:val="00EA57C5"/>
    <w:rsid w:val="00EA6D9D"/>
    <w:rsid w:val="00EA7112"/>
    <w:rsid w:val="00EA7B63"/>
    <w:rsid w:val="00EA7DB7"/>
    <w:rsid w:val="00EB108A"/>
    <w:rsid w:val="00EB3671"/>
    <w:rsid w:val="00EB3E35"/>
    <w:rsid w:val="00EB40A1"/>
    <w:rsid w:val="00EB47FA"/>
    <w:rsid w:val="00EB5C07"/>
    <w:rsid w:val="00EB6DE6"/>
    <w:rsid w:val="00EB7AF5"/>
    <w:rsid w:val="00EC1001"/>
    <w:rsid w:val="00EC1055"/>
    <w:rsid w:val="00EC14B4"/>
    <w:rsid w:val="00EC17D9"/>
    <w:rsid w:val="00EC1D79"/>
    <w:rsid w:val="00EC2A6E"/>
    <w:rsid w:val="00EC2A83"/>
    <w:rsid w:val="00EC46D8"/>
    <w:rsid w:val="00EC52EB"/>
    <w:rsid w:val="00EC5A41"/>
    <w:rsid w:val="00EC70F8"/>
    <w:rsid w:val="00EC7B24"/>
    <w:rsid w:val="00ED0543"/>
    <w:rsid w:val="00ED1A8E"/>
    <w:rsid w:val="00ED28B2"/>
    <w:rsid w:val="00ED3D00"/>
    <w:rsid w:val="00ED3FAE"/>
    <w:rsid w:val="00ED4C14"/>
    <w:rsid w:val="00ED541B"/>
    <w:rsid w:val="00ED543C"/>
    <w:rsid w:val="00ED5DD3"/>
    <w:rsid w:val="00ED6685"/>
    <w:rsid w:val="00ED6D69"/>
    <w:rsid w:val="00ED78E0"/>
    <w:rsid w:val="00ED7986"/>
    <w:rsid w:val="00EE1748"/>
    <w:rsid w:val="00EE22B0"/>
    <w:rsid w:val="00EE2E9B"/>
    <w:rsid w:val="00EE3BA1"/>
    <w:rsid w:val="00EE3D8F"/>
    <w:rsid w:val="00EE419A"/>
    <w:rsid w:val="00EE50C7"/>
    <w:rsid w:val="00EE5231"/>
    <w:rsid w:val="00EE526A"/>
    <w:rsid w:val="00EE6284"/>
    <w:rsid w:val="00EE7A97"/>
    <w:rsid w:val="00EE7B48"/>
    <w:rsid w:val="00EF052E"/>
    <w:rsid w:val="00EF082F"/>
    <w:rsid w:val="00EF087E"/>
    <w:rsid w:val="00EF1CFB"/>
    <w:rsid w:val="00EF1F75"/>
    <w:rsid w:val="00EF3C6F"/>
    <w:rsid w:val="00EF4124"/>
    <w:rsid w:val="00EF680F"/>
    <w:rsid w:val="00EF77DF"/>
    <w:rsid w:val="00F00047"/>
    <w:rsid w:val="00F00DB8"/>
    <w:rsid w:val="00F013FF"/>
    <w:rsid w:val="00F015D5"/>
    <w:rsid w:val="00F01AD6"/>
    <w:rsid w:val="00F01E67"/>
    <w:rsid w:val="00F01E9F"/>
    <w:rsid w:val="00F02936"/>
    <w:rsid w:val="00F038CB"/>
    <w:rsid w:val="00F03E97"/>
    <w:rsid w:val="00F045A8"/>
    <w:rsid w:val="00F050E6"/>
    <w:rsid w:val="00F05795"/>
    <w:rsid w:val="00F0602C"/>
    <w:rsid w:val="00F060F0"/>
    <w:rsid w:val="00F06AE9"/>
    <w:rsid w:val="00F06D60"/>
    <w:rsid w:val="00F06E04"/>
    <w:rsid w:val="00F1069A"/>
    <w:rsid w:val="00F13A10"/>
    <w:rsid w:val="00F14954"/>
    <w:rsid w:val="00F14A32"/>
    <w:rsid w:val="00F14CD4"/>
    <w:rsid w:val="00F14F82"/>
    <w:rsid w:val="00F151FC"/>
    <w:rsid w:val="00F15774"/>
    <w:rsid w:val="00F159D0"/>
    <w:rsid w:val="00F15A21"/>
    <w:rsid w:val="00F15F7D"/>
    <w:rsid w:val="00F16139"/>
    <w:rsid w:val="00F171FD"/>
    <w:rsid w:val="00F176A6"/>
    <w:rsid w:val="00F17D56"/>
    <w:rsid w:val="00F2185F"/>
    <w:rsid w:val="00F21D7C"/>
    <w:rsid w:val="00F220C6"/>
    <w:rsid w:val="00F2217B"/>
    <w:rsid w:val="00F2246A"/>
    <w:rsid w:val="00F23E3D"/>
    <w:rsid w:val="00F2443D"/>
    <w:rsid w:val="00F24665"/>
    <w:rsid w:val="00F24E7C"/>
    <w:rsid w:val="00F25470"/>
    <w:rsid w:val="00F275BE"/>
    <w:rsid w:val="00F2774E"/>
    <w:rsid w:val="00F27CB7"/>
    <w:rsid w:val="00F30E33"/>
    <w:rsid w:val="00F32EDA"/>
    <w:rsid w:val="00F332AA"/>
    <w:rsid w:val="00F33741"/>
    <w:rsid w:val="00F33D82"/>
    <w:rsid w:val="00F34CFD"/>
    <w:rsid w:val="00F34DE2"/>
    <w:rsid w:val="00F34F37"/>
    <w:rsid w:val="00F35351"/>
    <w:rsid w:val="00F364D1"/>
    <w:rsid w:val="00F367A8"/>
    <w:rsid w:val="00F369CD"/>
    <w:rsid w:val="00F36A0A"/>
    <w:rsid w:val="00F36CD4"/>
    <w:rsid w:val="00F37627"/>
    <w:rsid w:val="00F40682"/>
    <w:rsid w:val="00F4079A"/>
    <w:rsid w:val="00F40CDB"/>
    <w:rsid w:val="00F40D92"/>
    <w:rsid w:val="00F416E4"/>
    <w:rsid w:val="00F421F7"/>
    <w:rsid w:val="00F4384B"/>
    <w:rsid w:val="00F43F2B"/>
    <w:rsid w:val="00F4416F"/>
    <w:rsid w:val="00F44557"/>
    <w:rsid w:val="00F4571C"/>
    <w:rsid w:val="00F459F0"/>
    <w:rsid w:val="00F45E0C"/>
    <w:rsid w:val="00F51069"/>
    <w:rsid w:val="00F5251C"/>
    <w:rsid w:val="00F52592"/>
    <w:rsid w:val="00F52631"/>
    <w:rsid w:val="00F529E7"/>
    <w:rsid w:val="00F52A08"/>
    <w:rsid w:val="00F53260"/>
    <w:rsid w:val="00F53920"/>
    <w:rsid w:val="00F543C8"/>
    <w:rsid w:val="00F54842"/>
    <w:rsid w:val="00F54861"/>
    <w:rsid w:val="00F54BF3"/>
    <w:rsid w:val="00F54E76"/>
    <w:rsid w:val="00F55102"/>
    <w:rsid w:val="00F5524B"/>
    <w:rsid w:val="00F559B1"/>
    <w:rsid w:val="00F566D2"/>
    <w:rsid w:val="00F56CAA"/>
    <w:rsid w:val="00F56D84"/>
    <w:rsid w:val="00F60852"/>
    <w:rsid w:val="00F60978"/>
    <w:rsid w:val="00F610D4"/>
    <w:rsid w:val="00F617D5"/>
    <w:rsid w:val="00F61B83"/>
    <w:rsid w:val="00F6220D"/>
    <w:rsid w:val="00F63465"/>
    <w:rsid w:val="00F64AAD"/>
    <w:rsid w:val="00F65833"/>
    <w:rsid w:val="00F65B97"/>
    <w:rsid w:val="00F65F32"/>
    <w:rsid w:val="00F660FA"/>
    <w:rsid w:val="00F661D8"/>
    <w:rsid w:val="00F66D04"/>
    <w:rsid w:val="00F67A11"/>
    <w:rsid w:val="00F67A6B"/>
    <w:rsid w:val="00F67A8C"/>
    <w:rsid w:val="00F7071D"/>
    <w:rsid w:val="00F70DDF"/>
    <w:rsid w:val="00F715E3"/>
    <w:rsid w:val="00F71628"/>
    <w:rsid w:val="00F72801"/>
    <w:rsid w:val="00F72F6B"/>
    <w:rsid w:val="00F743F8"/>
    <w:rsid w:val="00F74767"/>
    <w:rsid w:val="00F74917"/>
    <w:rsid w:val="00F74AF7"/>
    <w:rsid w:val="00F75DAE"/>
    <w:rsid w:val="00F75ECA"/>
    <w:rsid w:val="00F76534"/>
    <w:rsid w:val="00F76B9A"/>
    <w:rsid w:val="00F76EA0"/>
    <w:rsid w:val="00F776ED"/>
    <w:rsid w:val="00F80064"/>
    <w:rsid w:val="00F8019D"/>
    <w:rsid w:val="00F802B9"/>
    <w:rsid w:val="00F8095F"/>
    <w:rsid w:val="00F81359"/>
    <w:rsid w:val="00F814DD"/>
    <w:rsid w:val="00F819AC"/>
    <w:rsid w:val="00F81A41"/>
    <w:rsid w:val="00F823A9"/>
    <w:rsid w:val="00F82898"/>
    <w:rsid w:val="00F82DBA"/>
    <w:rsid w:val="00F82E01"/>
    <w:rsid w:val="00F83A56"/>
    <w:rsid w:val="00F84C48"/>
    <w:rsid w:val="00F8542D"/>
    <w:rsid w:val="00F85989"/>
    <w:rsid w:val="00F860DE"/>
    <w:rsid w:val="00F86128"/>
    <w:rsid w:val="00F8770F"/>
    <w:rsid w:val="00F907CE"/>
    <w:rsid w:val="00F90CA3"/>
    <w:rsid w:val="00F928CA"/>
    <w:rsid w:val="00F92F32"/>
    <w:rsid w:val="00F9329F"/>
    <w:rsid w:val="00F94658"/>
    <w:rsid w:val="00F94BD3"/>
    <w:rsid w:val="00F95839"/>
    <w:rsid w:val="00F9611B"/>
    <w:rsid w:val="00FA152E"/>
    <w:rsid w:val="00FA27CE"/>
    <w:rsid w:val="00FA2CB8"/>
    <w:rsid w:val="00FA33C3"/>
    <w:rsid w:val="00FA3653"/>
    <w:rsid w:val="00FA3ADF"/>
    <w:rsid w:val="00FA3CFF"/>
    <w:rsid w:val="00FA4558"/>
    <w:rsid w:val="00FA4742"/>
    <w:rsid w:val="00FA5351"/>
    <w:rsid w:val="00FA5C17"/>
    <w:rsid w:val="00FA7366"/>
    <w:rsid w:val="00FA744F"/>
    <w:rsid w:val="00FA75A8"/>
    <w:rsid w:val="00FA7A0B"/>
    <w:rsid w:val="00FB0939"/>
    <w:rsid w:val="00FB1103"/>
    <w:rsid w:val="00FB17CA"/>
    <w:rsid w:val="00FB365C"/>
    <w:rsid w:val="00FB5B91"/>
    <w:rsid w:val="00FB6FB5"/>
    <w:rsid w:val="00FB7775"/>
    <w:rsid w:val="00FC09EC"/>
    <w:rsid w:val="00FC2114"/>
    <w:rsid w:val="00FC240C"/>
    <w:rsid w:val="00FC2A1B"/>
    <w:rsid w:val="00FC387C"/>
    <w:rsid w:val="00FC3CAD"/>
    <w:rsid w:val="00FC431F"/>
    <w:rsid w:val="00FC519F"/>
    <w:rsid w:val="00FC52F1"/>
    <w:rsid w:val="00FC5D67"/>
    <w:rsid w:val="00FC6A13"/>
    <w:rsid w:val="00FC6A14"/>
    <w:rsid w:val="00FC70EC"/>
    <w:rsid w:val="00FC7411"/>
    <w:rsid w:val="00FC7C1B"/>
    <w:rsid w:val="00FD04A2"/>
    <w:rsid w:val="00FD078B"/>
    <w:rsid w:val="00FD0F43"/>
    <w:rsid w:val="00FD62E0"/>
    <w:rsid w:val="00FD6B6D"/>
    <w:rsid w:val="00FD75DF"/>
    <w:rsid w:val="00FE021A"/>
    <w:rsid w:val="00FE03D5"/>
    <w:rsid w:val="00FE063B"/>
    <w:rsid w:val="00FE08C1"/>
    <w:rsid w:val="00FE1893"/>
    <w:rsid w:val="00FE1F4E"/>
    <w:rsid w:val="00FE39F5"/>
    <w:rsid w:val="00FE40BF"/>
    <w:rsid w:val="00FE482B"/>
    <w:rsid w:val="00FE5261"/>
    <w:rsid w:val="00FE5DBF"/>
    <w:rsid w:val="00FE6EF5"/>
    <w:rsid w:val="00FE7144"/>
    <w:rsid w:val="00FE751A"/>
    <w:rsid w:val="00FE77D6"/>
    <w:rsid w:val="00FE7D83"/>
    <w:rsid w:val="00FF1476"/>
    <w:rsid w:val="00FF2CCD"/>
    <w:rsid w:val="00FF3201"/>
    <w:rsid w:val="00FF34DD"/>
    <w:rsid w:val="00FF357A"/>
    <w:rsid w:val="00FF4421"/>
    <w:rsid w:val="00FF62A3"/>
    <w:rsid w:val="00FF635B"/>
    <w:rsid w:val="00FF646D"/>
    <w:rsid w:val="00FF64AF"/>
    <w:rsid w:val="00FF6754"/>
    <w:rsid w:val="00FF79B0"/>
    <w:rsid w:val="00FF7A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35FE"/>
  <w15:docId w15:val="{DFA6E7FD-6A26-475A-B67F-043A14B7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7A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A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26A5"/>
    <w:pPr>
      <w:ind w:left="720"/>
      <w:contextualSpacing/>
    </w:pPr>
  </w:style>
  <w:style w:type="character" w:customStyle="1" w:styleId="Heading2Char">
    <w:name w:val="Heading 2 Char"/>
    <w:basedOn w:val="DefaultParagraphFont"/>
    <w:link w:val="Heading2"/>
    <w:uiPriority w:val="9"/>
    <w:rsid w:val="00071B2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3BA1"/>
    <w:rPr>
      <w:color w:val="0000FF" w:themeColor="hyperlink"/>
      <w:u w:val="single"/>
    </w:rPr>
  </w:style>
  <w:style w:type="paragraph" w:styleId="Header">
    <w:name w:val="header"/>
    <w:basedOn w:val="Normal"/>
    <w:link w:val="HeaderChar"/>
    <w:uiPriority w:val="99"/>
    <w:unhideWhenUsed/>
    <w:rsid w:val="00BF53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370"/>
  </w:style>
  <w:style w:type="paragraph" w:styleId="Footer">
    <w:name w:val="footer"/>
    <w:basedOn w:val="Normal"/>
    <w:link w:val="FooterChar"/>
    <w:uiPriority w:val="99"/>
    <w:unhideWhenUsed/>
    <w:rsid w:val="00BF53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370"/>
  </w:style>
  <w:style w:type="paragraph" w:styleId="Revision">
    <w:name w:val="Revision"/>
    <w:hidden/>
    <w:uiPriority w:val="99"/>
    <w:semiHidden/>
    <w:rsid w:val="009F1123"/>
    <w:pPr>
      <w:spacing w:after="0" w:line="240" w:lineRule="auto"/>
    </w:pPr>
  </w:style>
  <w:style w:type="character" w:styleId="SubtleEmphasis">
    <w:name w:val="Subtle Emphasis"/>
    <w:basedOn w:val="DefaultParagraphFont"/>
    <w:uiPriority w:val="19"/>
    <w:qFormat/>
    <w:rsid w:val="009F1123"/>
    <w:rPr>
      <w:i/>
      <w:iCs/>
      <w:color w:val="404040" w:themeColor="text1" w:themeTint="BF"/>
      <w:bdr w:val="single" w:sz="4" w:space="0" w:color="FFFFFF" w:themeColor="background1"/>
      <w:shd w:val="clear" w:color="auto" w:fill="B6DDE8" w:themeFill="accent5" w:themeFillTint="66"/>
    </w:rPr>
  </w:style>
  <w:style w:type="paragraph" w:styleId="Subtitle">
    <w:name w:val="Subtitle"/>
    <w:basedOn w:val="Normal"/>
    <w:next w:val="Normal"/>
    <w:link w:val="SubtitleChar"/>
    <w:uiPriority w:val="11"/>
    <w:qFormat/>
    <w:rsid w:val="007622F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22FB"/>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F65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F32"/>
    <w:rPr>
      <w:rFonts w:ascii="Segoe UI" w:hAnsi="Segoe UI" w:cs="Segoe UI"/>
      <w:sz w:val="18"/>
      <w:szCs w:val="18"/>
    </w:rPr>
  </w:style>
  <w:style w:type="paragraph" w:styleId="Caption">
    <w:name w:val="caption"/>
    <w:basedOn w:val="Normal"/>
    <w:next w:val="Normal"/>
    <w:uiPriority w:val="35"/>
    <w:unhideWhenUsed/>
    <w:qFormat/>
    <w:rsid w:val="003D7E02"/>
    <w:pPr>
      <w:spacing w:line="240" w:lineRule="auto"/>
    </w:pPr>
    <w:rPr>
      <w:i/>
      <w:iCs/>
      <w:color w:val="1F497D" w:themeColor="text2"/>
      <w:sz w:val="18"/>
      <w:szCs w:val="18"/>
    </w:rPr>
  </w:style>
  <w:style w:type="paragraph" w:styleId="ListNumber">
    <w:name w:val="List Number"/>
    <w:basedOn w:val="Normal"/>
    <w:autoRedefine/>
    <w:uiPriority w:val="99"/>
    <w:unhideWhenUsed/>
    <w:qFormat/>
    <w:rsid w:val="00350B86"/>
    <w:pPr>
      <w:numPr>
        <w:numId w:val="21"/>
      </w:numPr>
      <w:snapToGrid w:val="0"/>
      <w:spacing w:after="240" w:line="312" w:lineRule="auto"/>
    </w:pPr>
    <w:rPr>
      <w:color w:val="000000" w:themeColor="text1"/>
      <w:sz w:val="24"/>
      <w:szCs w:val="24"/>
    </w:rPr>
  </w:style>
  <w:style w:type="paragraph" w:styleId="ListNumber3">
    <w:name w:val="List Number 3"/>
    <w:basedOn w:val="ListNumber4"/>
    <w:uiPriority w:val="99"/>
    <w:unhideWhenUsed/>
    <w:rsid w:val="00350B86"/>
    <w:pPr>
      <w:numPr>
        <w:ilvl w:val="2"/>
        <w:numId w:val="21"/>
      </w:numPr>
      <w:tabs>
        <w:tab w:val="num" w:pos="360"/>
      </w:tabs>
      <w:snapToGrid w:val="0"/>
      <w:spacing w:after="240" w:line="312" w:lineRule="auto"/>
      <w:ind w:left="1209" w:hanging="360"/>
      <w:contextualSpacing w:val="0"/>
    </w:pPr>
    <w:rPr>
      <w:color w:val="000000" w:themeColor="text1"/>
      <w:sz w:val="24"/>
      <w:szCs w:val="24"/>
    </w:rPr>
  </w:style>
  <w:style w:type="paragraph" w:styleId="ListNumber4">
    <w:name w:val="List Number 4"/>
    <w:basedOn w:val="Normal"/>
    <w:uiPriority w:val="99"/>
    <w:semiHidden/>
    <w:unhideWhenUsed/>
    <w:rsid w:val="00350B86"/>
    <w:pPr>
      <w:numPr>
        <w:numId w:val="23"/>
      </w:numPr>
      <w:contextualSpacing/>
    </w:pPr>
  </w:style>
  <w:style w:type="table" w:styleId="PlainTable1">
    <w:name w:val="Plain Table 1"/>
    <w:basedOn w:val="TableNormal"/>
    <w:uiPriority w:val="41"/>
    <w:rsid w:val="00994B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502474"/>
    <w:rPr>
      <w:color w:val="800080" w:themeColor="followedHyperlink"/>
      <w:u w:val="single"/>
    </w:rPr>
  </w:style>
  <w:style w:type="character" w:styleId="CommentReference">
    <w:name w:val="annotation reference"/>
    <w:basedOn w:val="DefaultParagraphFont"/>
    <w:uiPriority w:val="99"/>
    <w:semiHidden/>
    <w:unhideWhenUsed/>
    <w:rsid w:val="005F29B7"/>
    <w:rPr>
      <w:sz w:val="16"/>
      <w:szCs w:val="16"/>
    </w:rPr>
  </w:style>
  <w:style w:type="paragraph" w:styleId="CommentText">
    <w:name w:val="annotation text"/>
    <w:basedOn w:val="Normal"/>
    <w:link w:val="CommentTextChar"/>
    <w:uiPriority w:val="99"/>
    <w:unhideWhenUsed/>
    <w:rsid w:val="005F29B7"/>
    <w:pPr>
      <w:spacing w:line="240" w:lineRule="auto"/>
    </w:pPr>
    <w:rPr>
      <w:sz w:val="20"/>
      <w:szCs w:val="20"/>
    </w:rPr>
  </w:style>
  <w:style w:type="character" w:customStyle="1" w:styleId="CommentTextChar">
    <w:name w:val="Comment Text Char"/>
    <w:basedOn w:val="DefaultParagraphFont"/>
    <w:link w:val="CommentText"/>
    <w:uiPriority w:val="99"/>
    <w:rsid w:val="005F29B7"/>
    <w:rPr>
      <w:sz w:val="20"/>
      <w:szCs w:val="20"/>
    </w:rPr>
  </w:style>
  <w:style w:type="paragraph" w:styleId="CommentSubject">
    <w:name w:val="annotation subject"/>
    <w:basedOn w:val="CommentText"/>
    <w:next w:val="CommentText"/>
    <w:link w:val="CommentSubjectChar"/>
    <w:uiPriority w:val="99"/>
    <w:semiHidden/>
    <w:unhideWhenUsed/>
    <w:rsid w:val="005F29B7"/>
    <w:rPr>
      <w:b/>
      <w:bCs/>
    </w:rPr>
  </w:style>
  <w:style w:type="character" w:customStyle="1" w:styleId="CommentSubjectChar">
    <w:name w:val="Comment Subject Char"/>
    <w:basedOn w:val="CommentTextChar"/>
    <w:link w:val="CommentSubject"/>
    <w:uiPriority w:val="99"/>
    <w:semiHidden/>
    <w:rsid w:val="005F29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40636">
      <w:bodyDiv w:val="1"/>
      <w:marLeft w:val="0"/>
      <w:marRight w:val="0"/>
      <w:marTop w:val="0"/>
      <w:marBottom w:val="0"/>
      <w:divBdr>
        <w:top w:val="none" w:sz="0" w:space="0" w:color="auto"/>
        <w:left w:val="none" w:sz="0" w:space="0" w:color="auto"/>
        <w:bottom w:val="none" w:sz="0" w:space="0" w:color="auto"/>
        <w:right w:val="none" w:sz="0" w:space="0" w:color="auto"/>
      </w:divBdr>
    </w:div>
    <w:div w:id="1179198531">
      <w:bodyDiv w:val="1"/>
      <w:marLeft w:val="0"/>
      <w:marRight w:val="0"/>
      <w:marTop w:val="0"/>
      <w:marBottom w:val="0"/>
      <w:divBdr>
        <w:top w:val="none" w:sz="0" w:space="0" w:color="auto"/>
        <w:left w:val="none" w:sz="0" w:space="0" w:color="auto"/>
        <w:bottom w:val="none" w:sz="0" w:space="0" w:color="auto"/>
        <w:right w:val="none" w:sz="0" w:space="0" w:color="auto"/>
      </w:divBdr>
    </w:div>
    <w:div w:id="118771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fessional.uchicago.edu/stories/master-science-threat-and-response-management/rise-cyberthreats-sports" TargetMode="External"/><Relationship Id="rId18" Type="http://schemas.openxmlformats.org/officeDocument/2006/relationships/hyperlink" Target="https://doi.org/10.47604/jpid.1135" TargetMode="External"/><Relationship Id="rId26" Type="http://schemas.openxmlformats.org/officeDocument/2006/relationships/hyperlink" Target="https://www.my-course.co.uk/Computing/Cyber%20Security/CYSPROJ/CYSPROJ%20Lecturecast%204/content/index.html" TargetMode="External"/><Relationship Id="rId3" Type="http://schemas.openxmlformats.org/officeDocument/2006/relationships/styles" Target="styles.xml"/><Relationship Id="rId21" Type="http://schemas.openxmlformats.org/officeDocument/2006/relationships/hyperlink" Target="https://danielmiessler.com/blog/the-difference-between-deductive-and-inductive-reasoning" TargetMode="Externa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ibm.com/articles/iot-vs-edge-computing" TargetMode="External"/><Relationship Id="rId25" Type="http://schemas.openxmlformats.org/officeDocument/2006/relationships/hyperlink" Target="https://www.integrasources.com/blog/mqtt-protocol-iot-devic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isa.gov/stadium-spotlight-connected-devices-and-integrated-security-considerations" TargetMode="External"/><Relationship Id="rId20" Type="http://schemas.openxmlformats.org/officeDocument/2006/relationships/hyperlink" Target="https://www.youtube.com/watch?v=uZ_uG28ZQS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sciencenotes.org/steps-scientific-method"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isa.gov/about" TargetMode="External"/><Relationship Id="rId23" Type="http://schemas.openxmlformats.org/officeDocument/2006/relationships/hyperlink" Target="https://www.cybok.org/media/downloads/CyBOK-version-1.0.pdf" TargetMode="External"/><Relationship Id="rId28" Type="http://schemas.openxmlformats.org/officeDocument/2006/relationships/hyperlink" Target="https://doi.org/10.1007/s11277-021-08573-2" TargetMode="External"/><Relationship Id="rId10" Type="http://schemas.openxmlformats.org/officeDocument/2006/relationships/image" Target="media/image1.png"/><Relationship Id="rId19" Type="http://schemas.openxmlformats.org/officeDocument/2006/relationships/hyperlink" Target="https://asuselj.org/wp-content/uploads/2017/08/Melander-Smart-Stadiums.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rktrace.com/blog/protecting-global-stadiums-and-events-with-self-learning-ai" TargetMode="External"/><Relationship Id="rId22" Type="http://schemas.openxmlformats.org/officeDocument/2006/relationships/hyperlink" Target="https://ncs4.usm.edu" TargetMode="External"/><Relationship Id="rId27" Type="http://schemas.openxmlformats.org/officeDocument/2006/relationships/hyperlink" Target="https://www.my-course.co.uk/Computing/Cyber%20Security/CYSPROJ/CYSPROJ%20Lecturecast%203/content/index.html" TargetMode="External"/><Relationship Id="rId30" Type="http://schemas.openxmlformats.org/officeDocument/2006/relationships/image" Target="media/image4.png"/><Relationship Id="rId35" Type="http://schemas.microsoft.com/office/2018/08/relationships/commentsExtensible" Target="commentsExtensi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EA65-0E0C-4FE9-B57F-CAE643637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21</Pages>
  <Words>4388</Words>
  <Characters>25016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Ritchie Meadows</dc:creator>
  <cp:lastModifiedBy>Richard</cp:lastModifiedBy>
  <cp:revision>1450</cp:revision>
  <dcterms:created xsi:type="dcterms:W3CDTF">2023-03-03T15:00:00Z</dcterms:created>
  <dcterms:modified xsi:type="dcterms:W3CDTF">2023-03-06T22:04:00Z</dcterms:modified>
</cp:coreProperties>
</file>